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FCB5E" w14:textId="77777777" w:rsidR="002E7237" w:rsidRPr="009032EE" w:rsidRDefault="002E7237" w:rsidP="00990EBE">
      <w:pPr>
        <w:pStyle w:val="Title"/>
        <w:rPr>
          <w:rFonts w:asciiTheme="minorHAnsi" w:hAnsiTheme="minorHAnsi" w:cstheme="minorHAnsi"/>
        </w:rPr>
      </w:pPr>
      <w:r w:rsidRPr="009032EE">
        <w:rPr>
          <w:rFonts w:asciiTheme="minorHAnsi" w:hAnsiTheme="minorHAnsi" w:cstheme="minorHAnsi"/>
        </w:rPr>
        <w:t xml:space="preserve">SQL Server </w:t>
      </w:r>
      <w:r w:rsidR="00990EBE" w:rsidRPr="009032EE">
        <w:rPr>
          <w:rFonts w:asciiTheme="minorHAnsi" w:hAnsiTheme="minorHAnsi" w:cstheme="minorHAnsi"/>
        </w:rPr>
        <w:t>Workshop</w:t>
      </w:r>
    </w:p>
    <w:p w14:paraId="13EFCB5F" w14:textId="77777777" w:rsidR="00990EBE" w:rsidRPr="009032EE" w:rsidRDefault="00990EBE" w:rsidP="00990EBE">
      <w:pPr>
        <w:pStyle w:val="Heading2"/>
        <w:rPr>
          <w:rFonts w:asciiTheme="minorHAnsi" w:hAnsiTheme="minorHAnsi" w:cstheme="minorHAnsi"/>
        </w:rPr>
      </w:pPr>
      <w:r w:rsidRPr="009032EE">
        <w:rPr>
          <w:rFonts w:asciiTheme="minorHAnsi" w:hAnsiTheme="minorHAnsi" w:cstheme="minorHAnsi"/>
        </w:rPr>
        <w:t>Pre-Requisites:</w:t>
      </w:r>
    </w:p>
    <w:p w14:paraId="13EFCB60" w14:textId="77777777" w:rsidR="00990EBE" w:rsidRPr="009032EE" w:rsidRDefault="00990EBE" w:rsidP="00990EBE">
      <w:pPr>
        <w:pStyle w:val="ListParagraph"/>
        <w:numPr>
          <w:ilvl w:val="0"/>
          <w:numId w:val="9"/>
        </w:numPr>
        <w:rPr>
          <w:rFonts w:cstheme="minorHAnsi"/>
        </w:rPr>
      </w:pPr>
      <w:r w:rsidRPr="009032EE">
        <w:rPr>
          <w:rFonts w:cstheme="minorHAnsi"/>
        </w:rPr>
        <w:t>AdventureWorks database in OTBSQLSERVER; Use Windows Authentication to connect</w:t>
      </w:r>
    </w:p>
    <w:p w14:paraId="13EFCB61" w14:textId="77777777" w:rsidR="00907F37" w:rsidRPr="009032EE" w:rsidRDefault="00907F37" w:rsidP="00990EBE">
      <w:pPr>
        <w:pStyle w:val="Heading2"/>
        <w:rPr>
          <w:rFonts w:asciiTheme="minorHAnsi" w:hAnsiTheme="minorHAnsi" w:cstheme="minorHAnsi"/>
        </w:rPr>
      </w:pPr>
      <w:r w:rsidRPr="009032EE">
        <w:rPr>
          <w:rFonts w:asciiTheme="minorHAnsi" w:hAnsiTheme="minorHAnsi" w:cstheme="minorHAnsi"/>
        </w:rPr>
        <w:t>Day</w:t>
      </w:r>
      <w:r w:rsidR="00860D1E" w:rsidRPr="009032EE">
        <w:rPr>
          <w:rFonts w:asciiTheme="minorHAnsi" w:hAnsiTheme="minorHAnsi" w:cstheme="minorHAnsi"/>
        </w:rPr>
        <w:t xml:space="preserve"> </w:t>
      </w:r>
      <w:r w:rsidRPr="009032EE">
        <w:rPr>
          <w:rFonts w:asciiTheme="minorHAnsi" w:hAnsiTheme="minorHAnsi" w:cstheme="minorHAnsi"/>
        </w:rPr>
        <w:t>2</w:t>
      </w:r>
    </w:p>
    <w:p w14:paraId="13EFCB62" w14:textId="7BCFDDE2" w:rsidR="006D32A3" w:rsidRPr="009032EE" w:rsidRDefault="006D32A3" w:rsidP="002F7092">
      <w:pPr>
        <w:pStyle w:val="ListParagraph"/>
        <w:numPr>
          <w:ilvl w:val="0"/>
          <w:numId w:val="5"/>
        </w:numPr>
        <w:autoSpaceDE w:val="0"/>
        <w:autoSpaceDN w:val="0"/>
        <w:adjustRightInd w:val="0"/>
        <w:spacing w:after="0" w:line="360" w:lineRule="auto"/>
        <w:ind w:left="-180" w:firstLine="0"/>
        <w:rPr>
          <w:rFonts w:cstheme="minorHAnsi"/>
          <w:sz w:val="24"/>
          <w:szCs w:val="24"/>
        </w:rPr>
      </w:pPr>
      <w:r w:rsidRPr="009032EE">
        <w:rPr>
          <w:rFonts w:cstheme="minorHAnsi"/>
          <w:sz w:val="24"/>
          <w:szCs w:val="24"/>
        </w:rPr>
        <w:t xml:space="preserve">Display the details of all the </w:t>
      </w:r>
      <w:r w:rsidR="000F5D28">
        <w:rPr>
          <w:rFonts w:cstheme="minorHAnsi"/>
          <w:sz w:val="24"/>
          <w:szCs w:val="24"/>
        </w:rPr>
        <w:t>Customers</w:t>
      </w:r>
      <w:bookmarkStart w:id="0" w:name="_GoBack"/>
      <w:bookmarkEnd w:id="0"/>
      <w:r w:rsidRPr="009032EE">
        <w:rPr>
          <w:rFonts w:cstheme="minorHAnsi"/>
          <w:sz w:val="24"/>
          <w:szCs w:val="24"/>
        </w:rPr>
        <w:t>.</w:t>
      </w:r>
    </w:p>
    <w:p w14:paraId="13EFCB63" w14:textId="77777777" w:rsidR="006D32A3" w:rsidRPr="009032EE" w:rsidRDefault="006D32A3" w:rsidP="002F7092">
      <w:pPr>
        <w:pStyle w:val="ListParagraph"/>
        <w:numPr>
          <w:ilvl w:val="0"/>
          <w:numId w:val="5"/>
        </w:numPr>
        <w:autoSpaceDE w:val="0"/>
        <w:autoSpaceDN w:val="0"/>
        <w:adjustRightInd w:val="0"/>
        <w:spacing w:after="0" w:line="240" w:lineRule="auto"/>
        <w:ind w:left="-180" w:firstLine="0"/>
        <w:rPr>
          <w:rFonts w:cstheme="minorHAnsi"/>
          <w:sz w:val="24"/>
          <w:szCs w:val="24"/>
        </w:rPr>
      </w:pPr>
      <w:r w:rsidRPr="009032EE">
        <w:rPr>
          <w:rFonts w:cstheme="minorHAnsi"/>
          <w:sz w:val="24"/>
          <w:szCs w:val="24"/>
        </w:rPr>
        <w:t>Display the ID, type, number, and expiry year of all the credit cards in the following format.</w:t>
      </w:r>
    </w:p>
    <w:p w14:paraId="13EFCB64" w14:textId="77777777" w:rsidR="006D32A3" w:rsidRPr="009032EE" w:rsidRDefault="006D32A3" w:rsidP="002F7092">
      <w:pPr>
        <w:pStyle w:val="ListParagraph"/>
        <w:autoSpaceDE w:val="0"/>
        <w:autoSpaceDN w:val="0"/>
        <w:adjustRightInd w:val="0"/>
        <w:spacing w:after="0" w:line="240" w:lineRule="auto"/>
        <w:ind w:left="-180"/>
        <w:rPr>
          <w:rFonts w:cstheme="minorHAnsi"/>
          <w:b/>
          <w:bCs/>
          <w:i/>
          <w:iCs/>
          <w:sz w:val="24"/>
          <w:szCs w:val="24"/>
        </w:rPr>
      </w:pPr>
    </w:p>
    <w:tbl>
      <w:tblPr>
        <w:tblStyle w:val="TableGrid"/>
        <w:tblW w:w="5000" w:type="pct"/>
        <w:tblLook w:val="04A0" w:firstRow="1" w:lastRow="0" w:firstColumn="1" w:lastColumn="0" w:noHBand="0" w:noVBand="1"/>
      </w:tblPr>
      <w:tblGrid>
        <w:gridCol w:w="2169"/>
        <w:gridCol w:w="2569"/>
        <w:gridCol w:w="3072"/>
        <w:gridCol w:w="1766"/>
      </w:tblGrid>
      <w:tr w:rsidR="006D32A3" w:rsidRPr="009032EE" w14:paraId="13EFCB69" w14:textId="77777777" w:rsidTr="00A17E31">
        <w:tc>
          <w:tcPr>
            <w:tcW w:w="1132" w:type="pct"/>
          </w:tcPr>
          <w:p w14:paraId="13EFCB65" w14:textId="77777777" w:rsidR="006D32A3" w:rsidRPr="009032EE" w:rsidRDefault="006D32A3" w:rsidP="0087415A">
            <w:pPr>
              <w:pStyle w:val="ListParagraph"/>
              <w:autoSpaceDE w:val="0"/>
              <w:autoSpaceDN w:val="0"/>
              <w:adjustRightInd w:val="0"/>
              <w:ind w:left="-180"/>
              <w:jc w:val="center"/>
              <w:rPr>
                <w:rFonts w:cstheme="minorHAnsi"/>
                <w:b/>
                <w:bCs/>
                <w:i/>
                <w:iCs/>
                <w:sz w:val="24"/>
                <w:szCs w:val="24"/>
              </w:rPr>
            </w:pPr>
            <w:r w:rsidRPr="009032EE">
              <w:rPr>
                <w:rFonts w:cstheme="minorHAnsi"/>
                <w:b/>
                <w:bCs/>
                <w:i/>
                <w:iCs/>
                <w:sz w:val="24"/>
                <w:szCs w:val="24"/>
              </w:rPr>
              <w:t>Credit Card ID</w:t>
            </w:r>
          </w:p>
        </w:tc>
        <w:tc>
          <w:tcPr>
            <w:tcW w:w="1341" w:type="pct"/>
          </w:tcPr>
          <w:p w14:paraId="13EFCB66" w14:textId="77777777" w:rsidR="006D32A3" w:rsidRPr="009032EE" w:rsidRDefault="006D32A3" w:rsidP="0087415A">
            <w:pPr>
              <w:pStyle w:val="ListParagraph"/>
              <w:autoSpaceDE w:val="0"/>
              <w:autoSpaceDN w:val="0"/>
              <w:adjustRightInd w:val="0"/>
              <w:ind w:left="-180"/>
              <w:jc w:val="center"/>
              <w:rPr>
                <w:rFonts w:cstheme="minorHAnsi"/>
                <w:b/>
                <w:bCs/>
                <w:i/>
                <w:iCs/>
                <w:sz w:val="24"/>
                <w:szCs w:val="24"/>
              </w:rPr>
            </w:pPr>
            <w:r w:rsidRPr="009032EE">
              <w:rPr>
                <w:rFonts w:cstheme="minorHAnsi"/>
                <w:b/>
                <w:bCs/>
                <w:i/>
                <w:iCs/>
                <w:sz w:val="24"/>
                <w:szCs w:val="24"/>
              </w:rPr>
              <w:t>Credit Card Type</w:t>
            </w:r>
          </w:p>
        </w:tc>
        <w:tc>
          <w:tcPr>
            <w:tcW w:w="1604" w:type="pct"/>
          </w:tcPr>
          <w:p w14:paraId="13EFCB67" w14:textId="77777777" w:rsidR="006D32A3" w:rsidRPr="009032EE" w:rsidRDefault="006D32A3" w:rsidP="0087415A">
            <w:pPr>
              <w:pStyle w:val="ListParagraph"/>
              <w:autoSpaceDE w:val="0"/>
              <w:autoSpaceDN w:val="0"/>
              <w:adjustRightInd w:val="0"/>
              <w:ind w:left="-180"/>
              <w:jc w:val="center"/>
              <w:rPr>
                <w:rFonts w:cstheme="minorHAnsi"/>
                <w:b/>
                <w:bCs/>
                <w:i/>
                <w:iCs/>
                <w:sz w:val="24"/>
                <w:szCs w:val="24"/>
              </w:rPr>
            </w:pPr>
            <w:r w:rsidRPr="009032EE">
              <w:rPr>
                <w:rFonts w:cstheme="minorHAnsi"/>
                <w:b/>
                <w:bCs/>
                <w:i/>
                <w:iCs/>
                <w:sz w:val="24"/>
                <w:szCs w:val="24"/>
              </w:rPr>
              <w:t>Credit Card Number</w:t>
            </w:r>
          </w:p>
        </w:tc>
        <w:tc>
          <w:tcPr>
            <w:tcW w:w="922" w:type="pct"/>
          </w:tcPr>
          <w:p w14:paraId="13EFCB68" w14:textId="77777777" w:rsidR="006D32A3" w:rsidRPr="009032EE" w:rsidRDefault="006D32A3" w:rsidP="0087415A">
            <w:pPr>
              <w:pStyle w:val="ListParagraph"/>
              <w:autoSpaceDE w:val="0"/>
              <w:autoSpaceDN w:val="0"/>
              <w:adjustRightInd w:val="0"/>
              <w:ind w:left="-180"/>
              <w:jc w:val="center"/>
              <w:rPr>
                <w:rFonts w:cstheme="minorHAnsi"/>
                <w:b/>
                <w:bCs/>
                <w:i/>
                <w:iCs/>
                <w:sz w:val="24"/>
                <w:szCs w:val="24"/>
              </w:rPr>
            </w:pPr>
            <w:r w:rsidRPr="009032EE">
              <w:rPr>
                <w:rFonts w:cstheme="minorHAnsi"/>
                <w:b/>
                <w:bCs/>
                <w:i/>
                <w:iCs/>
                <w:sz w:val="24"/>
                <w:szCs w:val="24"/>
              </w:rPr>
              <w:t>Expiry Year</w:t>
            </w:r>
          </w:p>
        </w:tc>
      </w:tr>
      <w:tr w:rsidR="006D32A3" w:rsidRPr="009032EE" w14:paraId="13EFCB6E" w14:textId="77777777" w:rsidTr="00A17E31">
        <w:tc>
          <w:tcPr>
            <w:tcW w:w="1132" w:type="pct"/>
          </w:tcPr>
          <w:p w14:paraId="13EFCB6A"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1341" w:type="pct"/>
          </w:tcPr>
          <w:p w14:paraId="13EFCB6B"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1604" w:type="pct"/>
          </w:tcPr>
          <w:p w14:paraId="13EFCB6C"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c>
          <w:tcPr>
            <w:tcW w:w="922" w:type="pct"/>
          </w:tcPr>
          <w:p w14:paraId="13EFCB6D" w14:textId="77777777" w:rsidR="006D32A3" w:rsidRPr="009032EE" w:rsidRDefault="006D32A3" w:rsidP="002F7092">
            <w:pPr>
              <w:pStyle w:val="ListParagraph"/>
              <w:autoSpaceDE w:val="0"/>
              <w:autoSpaceDN w:val="0"/>
              <w:adjustRightInd w:val="0"/>
              <w:ind w:left="-180"/>
              <w:rPr>
                <w:rFonts w:cstheme="minorHAnsi"/>
                <w:b/>
                <w:bCs/>
                <w:i/>
                <w:iCs/>
                <w:sz w:val="24"/>
                <w:szCs w:val="24"/>
              </w:rPr>
            </w:pPr>
          </w:p>
        </w:tc>
      </w:tr>
    </w:tbl>
    <w:p w14:paraId="13EFCB6F" w14:textId="77777777" w:rsidR="00A17E31" w:rsidRDefault="00A17E31" w:rsidP="00A17E31">
      <w:pPr>
        <w:pStyle w:val="ListParagraph"/>
        <w:autoSpaceDE w:val="0"/>
        <w:autoSpaceDN w:val="0"/>
        <w:adjustRightInd w:val="0"/>
        <w:spacing w:after="0" w:line="360" w:lineRule="auto"/>
        <w:rPr>
          <w:rFonts w:cstheme="minorHAnsi"/>
          <w:sz w:val="24"/>
          <w:szCs w:val="24"/>
        </w:rPr>
      </w:pPr>
    </w:p>
    <w:p w14:paraId="13EFCB70" w14:textId="77777777" w:rsidR="00447118" w:rsidRPr="00A17E31" w:rsidRDefault="00447118" w:rsidP="00A17E31">
      <w:pPr>
        <w:pStyle w:val="ListParagraph"/>
        <w:numPr>
          <w:ilvl w:val="0"/>
          <w:numId w:val="5"/>
        </w:numPr>
        <w:autoSpaceDE w:val="0"/>
        <w:autoSpaceDN w:val="0"/>
        <w:adjustRightInd w:val="0"/>
        <w:spacing w:after="0" w:line="360" w:lineRule="auto"/>
        <w:rPr>
          <w:rFonts w:cstheme="minorHAnsi"/>
          <w:sz w:val="24"/>
          <w:szCs w:val="24"/>
        </w:rPr>
      </w:pPr>
      <w:r w:rsidRPr="00A17E31">
        <w:rPr>
          <w:rFonts w:cstheme="minorHAnsi"/>
          <w:sz w:val="24"/>
          <w:szCs w:val="24"/>
        </w:rPr>
        <w:t>Display the customer ID and the account number of all the customers who live in the Territory ID 4.</w:t>
      </w:r>
    </w:p>
    <w:p w14:paraId="13EFCB71" w14:textId="77777777" w:rsidR="00447118" w:rsidRPr="009032EE" w:rsidRDefault="00447118" w:rsidP="002F7092">
      <w:pPr>
        <w:pStyle w:val="ListParagraph"/>
        <w:numPr>
          <w:ilvl w:val="0"/>
          <w:numId w:val="5"/>
        </w:numPr>
        <w:autoSpaceDE w:val="0"/>
        <w:autoSpaceDN w:val="0"/>
        <w:adjustRightInd w:val="0"/>
        <w:spacing w:after="0" w:line="360" w:lineRule="auto"/>
        <w:ind w:left="90"/>
        <w:rPr>
          <w:rFonts w:cstheme="minorHAnsi"/>
          <w:sz w:val="24"/>
          <w:szCs w:val="24"/>
        </w:rPr>
      </w:pPr>
      <w:r w:rsidRPr="009032EE">
        <w:rPr>
          <w:rFonts w:cstheme="minorHAnsi"/>
          <w:sz w:val="24"/>
          <w:szCs w:val="24"/>
        </w:rPr>
        <w:t>Display all the details of the sales orders that have a cost exceeding $2,000.</w:t>
      </w:r>
    </w:p>
    <w:p w14:paraId="13EFCB72" w14:textId="77777777" w:rsidR="00447118" w:rsidRPr="009032EE" w:rsidRDefault="00447118" w:rsidP="002F7092">
      <w:pPr>
        <w:pStyle w:val="ListParagraph"/>
        <w:numPr>
          <w:ilvl w:val="0"/>
          <w:numId w:val="5"/>
        </w:numPr>
        <w:autoSpaceDE w:val="0"/>
        <w:autoSpaceDN w:val="0"/>
        <w:adjustRightInd w:val="0"/>
        <w:spacing w:after="0" w:line="240" w:lineRule="auto"/>
        <w:ind w:left="90"/>
        <w:rPr>
          <w:rFonts w:cstheme="minorHAnsi"/>
          <w:i/>
          <w:sz w:val="24"/>
          <w:szCs w:val="24"/>
        </w:rPr>
      </w:pPr>
      <w:r w:rsidRPr="009032EE">
        <w:rPr>
          <w:rFonts w:cstheme="minorHAnsi"/>
          <w:sz w:val="24"/>
          <w:szCs w:val="24"/>
        </w:rPr>
        <w:t>Display the sales order details of the product named 'Cable Lock'.</w:t>
      </w:r>
      <w:r w:rsidR="009032EE" w:rsidRPr="009032EE">
        <w:rPr>
          <w:rFonts w:cstheme="minorHAnsi"/>
          <w:sz w:val="24"/>
          <w:szCs w:val="24"/>
        </w:rPr>
        <w:t xml:space="preserve"> </w:t>
      </w:r>
      <w:r w:rsidRPr="009032EE">
        <w:rPr>
          <w:rFonts w:cstheme="minorHAnsi"/>
          <w:i/>
          <w:sz w:val="24"/>
          <w:szCs w:val="24"/>
        </w:rPr>
        <w:t>Hint: The Product ID for Cable Lock is 843.</w:t>
      </w:r>
    </w:p>
    <w:p w14:paraId="13EFCB73" w14:textId="77777777" w:rsidR="00447118" w:rsidRPr="009032EE" w:rsidRDefault="00447118" w:rsidP="002F7092">
      <w:pPr>
        <w:pStyle w:val="ListParagraph"/>
        <w:numPr>
          <w:ilvl w:val="0"/>
          <w:numId w:val="5"/>
        </w:numPr>
        <w:tabs>
          <w:tab w:val="left" w:pos="90"/>
        </w:tabs>
        <w:autoSpaceDE w:val="0"/>
        <w:autoSpaceDN w:val="0"/>
        <w:adjustRightInd w:val="0"/>
        <w:spacing w:after="0" w:line="360" w:lineRule="auto"/>
        <w:ind w:left="720" w:hanging="990"/>
        <w:rPr>
          <w:rFonts w:cstheme="minorHAnsi"/>
          <w:sz w:val="24"/>
          <w:szCs w:val="24"/>
        </w:rPr>
      </w:pPr>
      <w:r w:rsidRPr="009032EE">
        <w:rPr>
          <w:rFonts w:cstheme="minorHAnsi"/>
          <w:sz w:val="24"/>
          <w:szCs w:val="24"/>
        </w:rPr>
        <w:t>Display the list of all the orders placed on June 06, 2004.</w:t>
      </w:r>
    </w:p>
    <w:p w14:paraId="13EFCB74" w14:textId="77777777" w:rsidR="00447118" w:rsidRPr="009032EE" w:rsidRDefault="00447118" w:rsidP="002F7092">
      <w:pPr>
        <w:pStyle w:val="ListParagraph"/>
        <w:numPr>
          <w:ilvl w:val="0"/>
          <w:numId w:val="5"/>
        </w:numPr>
        <w:tabs>
          <w:tab w:val="left" w:pos="1530"/>
        </w:tabs>
        <w:autoSpaceDE w:val="0"/>
        <w:autoSpaceDN w:val="0"/>
        <w:adjustRightInd w:val="0"/>
        <w:spacing w:after="0" w:line="360" w:lineRule="auto"/>
        <w:ind w:left="180" w:hanging="450"/>
        <w:rPr>
          <w:rFonts w:cstheme="minorHAnsi"/>
          <w:sz w:val="24"/>
          <w:szCs w:val="24"/>
        </w:rPr>
      </w:pPr>
      <w:r w:rsidRPr="009032EE">
        <w:rPr>
          <w:rFonts w:cstheme="minorHAnsi"/>
          <w:sz w:val="24"/>
          <w:szCs w:val="24"/>
        </w:rPr>
        <w:t>Display a report of all the orders in the following format.</w:t>
      </w:r>
    </w:p>
    <w:p w14:paraId="13EFCB75" w14:textId="77777777" w:rsidR="00447118" w:rsidRPr="009032EE" w:rsidRDefault="00447118" w:rsidP="002F7092">
      <w:pPr>
        <w:pStyle w:val="ListParagraph"/>
        <w:autoSpaceDE w:val="0"/>
        <w:autoSpaceDN w:val="0"/>
        <w:adjustRightInd w:val="0"/>
        <w:spacing w:after="0" w:line="240" w:lineRule="auto"/>
        <w:rPr>
          <w:rFonts w:cstheme="minorHAnsi"/>
          <w:sz w:val="24"/>
          <w:szCs w:val="24"/>
        </w:rPr>
      </w:pPr>
    </w:p>
    <w:tbl>
      <w:tblPr>
        <w:tblStyle w:val="TableGrid"/>
        <w:tblW w:w="8856" w:type="dxa"/>
        <w:tblLook w:val="04A0" w:firstRow="1" w:lastRow="0" w:firstColumn="1" w:lastColumn="0" w:noHBand="0" w:noVBand="1"/>
      </w:tblPr>
      <w:tblGrid>
        <w:gridCol w:w="2183"/>
        <w:gridCol w:w="2229"/>
        <w:gridCol w:w="2171"/>
        <w:gridCol w:w="2273"/>
      </w:tblGrid>
      <w:tr w:rsidR="00447118" w:rsidRPr="009032EE" w14:paraId="13EFCB7A" w14:textId="77777777" w:rsidTr="002F7092">
        <w:tc>
          <w:tcPr>
            <w:tcW w:w="2183" w:type="dxa"/>
          </w:tcPr>
          <w:p w14:paraId="13EFCB76" w14:textId="77777777" w:rsidR="00447118" w:rsidRPr="009032EE" w:rsidRDefault="00447118"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Id</w:t>
            </w:r>
          </w:p>
        </w:tc>
        <w:tc>
          <w:tcPr>
            <w:tcW w:w="2229" w:type="dxa"/>
          </w:tcPr>
          <w:p w14:paraId="13EFCB77" w14:textId="77777777" w:rsidR="00447118" w:rsidRPr="009032EE" w:rsidRDefault="00447118"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Quantity</w:t>
            </w:r>
          </w:p>
        </w:tc>
        <w:tc>
          <w:tcPr>
            <w:tcW w:w="2171" w:type="dxa"/>
          </w:tcPr>
          <w:p w14:paraId="13EFCB78" w14:textId="77777777" w:rsidR="00447118" w:rsidRPr="009032EE" w:rsidRDefault="00447118"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Unit Price</w:t>
            </w:r>
          </w:p>
        </w:tc>
        <w:tc>
          <w:tcPr>
            <w:tcW w:w="2273" w:type="dxa"/>
          </w:tcPr>
          <w:p w14:paraId="13EFCB79" w14:textId="77777777" w:rsidR="00447118" w:rsidRPr="009032EE" w:rsidRDefault="00447118"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Total Cost</w:t>
            </w:r>
          </w:p>
        </w:tc>
      </w:tr>
      <w:tr w:rsidR="00447118" w:rsidRPr="009032EE" w14:paraId="13EFCB7F" w14:textId="77777777" w:rsidTr="002F7092">
        <w:tc>
          <w:tcPr>
            <w:tcW w:w="2183" w:type="dxa"/>
          </w:tcPr>
          <w:p w14:paraId="13EFCB7B"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229" w:type="dxa"/>
          </w:tcPr>
          <w:p w14:paraId="13EFCB7C"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171" w:type="dxa"/>
          </w:tcPr>
          <w:p w14:paraId="13EFCB7D"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c>
          <w:tcPr>
            <w:tcW w:w="2273" w:type="dxa"/>
          </w:tcPr>
          <w:p w14:paraId="13EFCB7E" w14:textId="77777777" w:rsidR="00447118" w:rsidRPr="009032EE" w:rsidRDefault="00447118" w:rsidP="002F7092">
            <w:pPr>
              <w:pStyle w:val="ListParagraph"/>
              <w:autoSpaceDE w:val="0"/>
              <w:autoSpaceDN w:val="0"/>
              <w:adjustRightInd w:val="0"/>
              <w:ind w:left="0"/>
              <w:rPr>
                <w:rFonts w:cstheme="minorHAnsi"/>
                <w:b/>
                <w:bCs/>
                <w:i/>
                <w:iCs/>
                <w:sz w:val="24"/>
                <w:szCs w:val="24"/>
              </w:rPr>
            </w:pPr>
          </w:p>
        </w:tc>
      </w:tr>
    </w:tbl>
    <w:p w14:paraId="13EFCB80" w14:textId="77777777" w:rsidR="00447118" w:rsidRPr="009032EE" w:rsidRDefault="00447118" w:rsidP="002F7092">
      <w:pPr>
        <w:autoSpaceDE w:val="0"/>
        <w:autoSpaceDN w:val="0"/>
        <w:adjustRightInd w:val="0"/>
        <w:spacing w:after="0" w:line="240" w:lineRule="auto"/>
        <w:rPr>
          <w:rFonts w:cstheme="minorHAnsi"/>
          <w:sz w:val="24"/>
          <w:szCs w:val="24"/>
        </w:rPr>
      </w:pPr>
      <w:r w:rsidRPr="009032EE">
        <w:rPr>
          <w:rFonts w:cstheme="minorHAnsi"/>
          <w:sz w:val="24"/>
          <w:szCs w:val="24"/>
        </w:rPr>
        <w:tab/>
      </w:r>
    </w:p>
    <w:p w14:paraId="13EFCB81" w14:textId="77777777" w:rsidR="00447118" w:rsidRPr="009032EE" w:rsidRDefault="00447118" w:rsidP="002F7092">
      <w:pPr>
        <w:tabs>
          <w:tab w:val="left" w:pos="0"/>
        </w:tabs>
        <w:autoSpaceDE w:val="0"/>
        <w:autoSpaceDN w:val="0"/>
        <w:adjustRightInd w:val="0"/>
        <w:spacing w:after="0" w:line="240" w:lineRule="auto"/>
        <w:rPr>
          <w:rFonts w:cstheme="minorHAnsi"/>
          <w:sz w:val="24"/>
          <w:szCs w:val="24"/>
        </w:rPr>
      </w:pPr>
      <w:r w:rsidRPr="009032EE">
        <w:rPr>
          <w:rFonts w:cstheme="minorHAnsi"/>
          <w:sz w:val="24"/>
          <w:szCs w:val="24"/>
        </w:rPr>
        <w:t>Hint: Total Cost = Order Quantity * Unit Price</w:t>
      </w:r>
    </w:p>
    <w:p w14:paraId="13EFCB82" w14:textId="77777777" w:rsidR="00447118" w:rsidRPr="009032EE" w:rsidRDefault="00447118" w:rsidP="002F7092">
      <w:pPr>
        <w:autoSpaceDE w:val="0"/>
        <w:autoSpaceDN w:val="0"/>
        <w:adjustRightInd w:val="0"/>
        <w:spacing w:after="0" w:line="240" w:lineRule="auto"/>
        <w:rPr>
          <w:rFonts w:cstheme="minorHAnsi"/>
          <w:sz w:val="24"/>
          <w:szCs w:val="24"/>
        </w:rPr>
      </w:pPr>
    </w:p>
    <w:p w14:paraId="13EFCB83" w14:textId="77777777" w:rsidR="00447118" w:rsidRPr="009032EE" w:rsidRDefault="00B24A5A" w:rsidP="002F7092">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a list of all the sales orders in the price range of $2,000 to $2,100.</w:t>
      </w:r>
    </w:p>
    <w:p w14:paraId="13EFCB84" w14:textId="77777777" w:rsidR="00B24A5A" w:rsidRPr="009032EE" w:rsidRDefault="00B24A5A" w:rsidP="002F7092">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the name, country region code, and sales year to date for the territory with Territory ID as 1.</w:t>
      </w:r>
    </w:p>
    <w:p w14:paraId="13EFCB85" w14:textId="77777777" w:rsidR="00A17E31" w:rsidRDefault="00B24A5A" w:rsidP="00A17E31">
      <w:pPr>
        <w:pStyle w:val="ListParagraph"/>
        <w:numPr>
          <w:ilvl w:val="0"/>
          <w:numId w:val="5"/>
        </w:numPr>
        <w:autoSpaceDE w:val="0"/>
        <w:autoSpaceDN w:val="0"/>
        <w:adjustRightInd w:val="0"/>
        <w:spacing w:after="0" w:line="360" w:lineRule="auto"/>
        <w:ind w:left="270"/>
        <w:rPr>
          <w:rFonts w:cstheme="minorHAnsi"/>
          <w:sz w:val="24"/>
          <w:szCs w:val="24"/>
        </w:rPr>
      </w:pPr>
      <w:r w:rsidRPr="009032EE">
        <w:rPr>
          <w:rFonts w:cstheme="minorHAnsi"/>
          <w:sz w:val="24"/>
          <w:szCs w:val="24"/>
        </w:rPr>
        <w:t>Display the details of the orders that have a tax amount of more than $10,000.</w:t>
      </w:r>
    </w:p>
    <w:p w14:paraId="13EFCB86" w14:textId="77777777" w:rsidR="00B24A5A" w:rsidRPr="00A17E31" w:rsidRDefault="00B24A5A" w:rsidP="00A17E31">
      <w:pPr>
        <w:pStyle w:val="ListParagraph"/>
        <w:numPr>
          <w:ilvl w:val="0"/>
          <w:numId w:val="5"/>
        </w:numPr>
        <w:autoSpaceDE w:val="0"/>
        <w:autoSpaceDN w:val="0"/>
        <w:adjustRightInd w:val="0"/>
        <w:spacing w:after="0" w:line="360" w:lineRule="auto"/>
        <w:ind w:left="270"/>
        <w:rPr>
          <w:rFonts w:cstheme="minorHAnsi"/>
          <w:sz w:val="24"/>
          <w:szCs w:val="24"/>
        </w:rPr>
      </w:pPr>
      <w:r w:rsidRPr="00A17E31">
        <w:rPr>
          <w:rFonts w:cstheme="minorHAnsi"/>
          <w:sz w:val="24"/>
          <w:szCs w:val="24"/>
        </w:rPr>
        <w:t>Display the sales territory details of Canada, France, and Germany.</w:t>
      </w:r>
    </w:p>
    <w:p w14:paraId="13EFCB87" w14:textId="77777777" w:rsidR="00B24A5A" w:rsidRPr="009032EE" w:rsidRDefault="00B24A5A" w:rsidP="002F7092">
      <w:pPr>
        <w:pStyle w:val="ListParagraph"/>
        <w:numPr>
          <w:ilvl w:val="0"/>
          <w:numId w:val="5"/>
        </w:numPr>
        <w:autoSpaceDE w:val="0"/>
        <w:autoSpaceDN w:val="0"/>
        <w:adjustRightInd w:val="0"/>
        <w:spacing w:after="0" w:line="360" w:lineRule="auto"/>
        <w:ind w:left="180" w:firstLine="0"/>
        <w:rPr>
          <w:rFonts w:cstheme="minorHAnsi"/>
          <w:sz w:val="24"/>
          <w:szCs w:val="24"/>
        </w:rPr>
      </w:pPr>
      <w:r w:rsidRPr="009032EE">
        <w:rPr>
          <w:rFonts w:cstheme="minorHAnsi"/>
          <w:sz w:val="24"/>
          <w:szCs w:val="24"/>
        </w:rPr>
        <w:t xml:space="preserve">Generate a report that contains the IDs of sales persons living in the territory with Territory ID as 2 </w:t>
      </w:r>
      <w:r w:rsidR="00A17E31">
        <w:rPr>
          <w:rFonts w:cstheme="minorHAnsi"/>
          <w:sz w:val="24"/>
          <w:szCs w:val="24"/>
        </w:rPr>
        <w:t>OR</w:t>
      </w:r>
      <w:r w:rsidRPr="009032EE">
        <w:rPr>
          <w:rFonts w:cstheme="minorHAnsi"/>
          <w:sz w:val="24"/>
          <w:szCs w:val="24"/>
        </w:rPr>
        <w:t xml:space="preserve"> 4. The report is required in the following format.</w:t>
      </w:r>
    </w:p>
    <w:p w14:paraId="13EFCB88" w14:textId="77777777" w:rsidR="00B24A5A" w:rsidRPr="009032EE" w:rsidRDefault="00B24A5A" w:rsidP="002F7092">
      <w:pPr>
        <w:pStyle w:val="ListParagraph"/>
        <w:autoSpaceDE w:val="0"/>
        <w:autoSpaceDN w:val="0"/>
        <w:adjustRightInd w:val="0"/>
        <w:spacing w:after="0" w:line="240" w:lineRule="auto"/>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B24A5A" w:rsidRPr="009032EE" w14:paraId="13EFCB8B" w14:textId="77777777" w:rsidTr="00401E61">
        <w:tc>
          <w:tcPr>
            <w:tcW w:w="2197" w:type="dxa"/>
          </w:tcPr>
          <w:p w14:paraId="13EFCB89" w14:textId="77777777" w:rsidR="00B24A5A" w:rsidRPr="009032EE" w:rsidRDefault="00B24A5A"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Sales Person ID</w:t>
            </w:r>
          </w:p>
        </w:tc>
        <w:tc>
          <w:tcPr>
            <w:tcW w:w="2214" w:type="dxa"/>
          </w:tcPr>
          <w:p w14:paraId="13EFCB8A" w14:textId="77777777" w:rsidR="00B24A5A" w:rsidRPr="009032EE" w:rsidRDefault="00B24A5A"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Territory ID</w:t>
            </w:r>
          </w:p>
        </w:tc>
      </w:tr>
      <w:tr w:rsidR="00B24A5A" w:rsidRPr="009032EE" w14:paraId="13EFCB8E" w14:textId="77777777" w:rsidTr="00401E61">
        <w:tc>
          <w:tcPr>
            <w:tcW w:w="2197" w:type="dxa"/>
          </w:tcPr>
          <w:p w14:paraId="13EFCB8C" w14:textId="77777777" w:rsidR="00B24A5A" w:rsidRPr="009032EE" w:rsidRDefault="00B24A5A" w:rsidP="002F7092">
            <w:pPr>
              <w:pStyle w:val="ListParagraph"/>
              <w:autoSpaceDE w:val="0"/>
              <w:autoSpaceDN w:val="0"/>
              <w:adjustRightInd w:val="0"/>
              <w:ind w:left="0"/>
              <w:rPr>
                <w:rFonts w:cstheme="minorHAnsi"/>
                <w:b/>
                <w:bCs/>
                <w:i/>
                <w:iCs/>
                <w:sz w:val="24"/>
                <w:szCs w:val="24"/>
              </w:rPr>
            </w:pPr>
          </w:p>
        </w:tc>
        <w:tc>
          <w:tcPr>
            <w:tcW w:w="2214" w:type="dxa"/>
          </w:tcPr>
          <w:p w14:paraId="13EFCB8D" w14:textId="77777777" w:rsidR="00B24A5A" w:rsidRPr="009032EE" w:rsidRDefault="00B24A5A" w:rsidP="002F7092">
            <w:pPr>
              <w:pStyle w:val="ListParagraph"/>
              <w:autoSpaceDE w:val="0"/>
              <w:autoSpaceDN w:val="0"/>
              <w:adjustRightInd w:val="0"/>
              <w:ind w:left="0"/>
              <w:rPr>
                <w:rFonts w:cstheme="minorHAnsi"/>
                <w:b/>
                <w:bCs/>
                <w:i/>
                <w:iCs/>
                <w:sz w:val="24"/>
                <w:szCs w:val="24"/>
              </w:rPr>
            </w:pPr>
          </w:p>
        </w:tc>
      </w:tr>
    </w:tbl>
    <w:p w14:paraId="13EFCB8F" w14:textId="77777777" w:rsidR="00B24A5A" w:rsidRPr="009032EE" w:rsidRDefault="00B24A5A" w:rsidP="002F7092">
      <w:pPr>
        <w:pStyle w:val="ListParagraph"/>
        <w:autoSpaceDE w:val="0"/>
        <w:autoSpaceDN w:val="0"/>
        <w:adjustRightInd w:val="0"/>
        <w:spacing w:after="0" w:line="240" w:lineRule="auto"/>
        <w:rPr>
          <w:rFonts w:cstheme="minorHAnsi"/>
          <w:sz w:val="24"/>
          <w:szCs w:val="24"/>
        </w:rPr>
      </w:pPr>
    </w:p>
    <w:p w14:paraId="13EFCB90" w14:textId="77777777" w:rsidR="00B24A5A" w:rsidRPr="009032EE" w:rsidRDefault="00E165E0" w:rsidP="002F7092">
      <w:pPr>
        <w:pStyle w:val="ListParagraph"/>
        <w:numPr>
          <w:ilvl w:val="0"/>
          <w:numId w:val="5"/>
        </w:numPr>
        <w:autoSpaceDE w:val="0"/>
        <w:autoSpaceDN w:val="0"/>
        <w:adjustRightInd w:val="0"/>
        <w:spacing w:after="0" w:line="360" w:lineRule="auto"/>
        <w:ind w:left="360" w:hanging="630"/>
        <w:rPr>
          <w:rFonts w:cstheme="minorHAnsi"/>
          <w:sz w:val="24"/>
          <w:szCs w:val="24"/>
        </w:rPr>
      </w:pPr>
      <w:r w:rsidRPr="009032EE">
        <w:rPr>
          <w:rFonts w:cstheme="minorHAnsi"/>
          <w:sz w:val="24"/>
          <w:szCs w:val="24"/>
        </w:rPr>
        <w:t>Display the details of the Vista credit cards that are expiring in the year 2006.</w:t>
      </w:r>
    </w:p>
    <w:p w14:paraId="13EFCB91" w14:textId="77777777" w:rsidR="00907F37" w:rsidRPr="009032EE" w:rsidRDefault="00E165E0" w:rsidP="002F7092">
      <w:pPr>
        <w:pStyle w:val="ListParagraph"/>
        <w:numPr>
          <w:ilvl w:val="0"/>
          <w:numId w:val="5"/>
        </w:numPr>
        <w:autoSpaceDE w:val="0"/>
        <w:autoSpaceDN w:val="0"/>
        <w:adjustRightInd w:val="0"/>
        <w:spacing w:after="0" w:line="360" w:lineRule="auto"/>
        <w:ind w:left="0" w:firstLine="90"/>
        <w:rPr>
          <w:rFonts w:cstheme="minorHAnsi"/>
          <w:sz w:val="24"/>
          <w:szCs w:val="24"/>
        </w:rPr>
      </w:pPr>
      <w:r w:rsidRPr="009032EE">
        <w:rPr>
          <w:rFonts w:cstheme="minorHAnsi"/>
          <w:sz w:val="24"/>
          <w:szCs w:val="24"/>
        </w:rPr>
        <w:t>Display the details of all the orders that were shipped after July 12, 2004.</w:t>
      </w:r>
    </w:p>
    <w:p w14:paraId="13EFCB92" w14:textId="77777777" w:rsidR="009F5917" w:rsidRPr="009032EE" w:rsidRDefault="009F5917" w:rsidP="002F7092">
      <w:pPr>
        <w:pStyle w:val="ListParagraph"/>
        <w:numPr>
          <w:ilvl w:val="0"/>
          <w:numId w:val="5"/>
        </w:numPr>
        <w:autoSpaceDE w:val="0"/>
        <w:autoSpaceDN w:val="0"/>
        <w:adjustRightInd w:val="0"/>
        <w:spacing w:after="0" w:line="360" w:lineRule="auto"/>
        <w:ind w:left="0" w:firstLine="0"/>
        <w:rPr>
          <w:rFonts w:cstheme="minorHAnsi"/>
          <w:sz w:val="24"/>
          <w:szCs w:val="24"/>
        </w:rPr>
      </w:pPr>
      <w:r w:rsidRPr="009032EE">
        <w:rPr>
          <w:rFonts w:cstheme="minorHAnsi"/>
          <w:sz w:val="24"/>
          <w:szCs w:val="24"/>
        </w:rPr>
        <w:t>Write a query to display the sales order ID, territory ID, month, and year of order in the following format.</w:t>
      </w:r>
    </w:p>
    <w:p w14:paraId="13EFCB93" w14:textId="77777777" w:rsidR="009F5917" w:rsidRPr="009032EE" w:rsidRDefault="009F5917" w:rsidP="002F7092">
      <w:pPr>
        <w:pStyle w:val="ListParagraph"/>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176"/>
        <w:gridCol w:w="2229"/>
        <w:gridCol w:w="2190"/>
        <w:gridCol w:w="2261"/>
      </w:tblGrid>
      <w:tr w:rsidR="009F5917" w:rsidRPr="009032EE" w14:paraId="13EFCB98" w14:textId="77777777" w:rsidTr="00401E61">
        <w:tc>
          <w:tcPr>
            <w:tcW w:w="2176" w:type="dxa"/>
          </w:tcPr>
          <w:p w14:paraId="13EFCB94" w14:textId="77777777" w:rsidR="009F5917" w:rsidRPr="009032EE" w:rsidRDefault="009F591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Sales Order ID</w:t>
            </w:r>
          </w:p>
        </w:tc>
        <w:tc>
          <w:tcPr>
            <w:tcW w:w="2229" w:type="dxa"/>
          </w:tcPr>
          <w:p w14:paraId="13EFCB95" w14:textId="77777777" w:rsidR="009F5917" w:rsidRPr="009032EE" w:rsidRDefault="009F591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Territory Name</w:t>
            </w:r>
          </w:p>
        </w:tc>
        <w:tc>
          <w:tcPr>
            <w:tcW w:w="2190" w:type="dxa"/>
          </w:tcPr>
          <w:p w14:paraId="13EFCB96" w14:textId="77777777" w:rsidR="009F5917" w:rsidRPr="009032EE" w:rsidRDefault="009F591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Month</w:t>
            </w:r>
          </w:p>
        </w:tc>
        <w:tc>
          <w:tcPr>
            <w:tcW w:w="2261" w:type="dxa"/>
          </w:tcPr>
          <w:p w14:paraId="13EFCB97" w14:textId="77777777" w:rsidR="009F5917" w:rsidRPr="009032EE" w:rsidRDefault="009F5917"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Year</w:t>
            </w:r>
          </w:p>
        </w:tc>
      </w:tr>
      <w:tr w:rsidR="009F5917" w:rsidRPr="009032EE" w14:paraId="13EFCB9D" w14:textId="77777777" w:rsidTr="00401E61">
        <w:tc>
          <w:tcPr>
            <w:tcW w:w="2176" w:type="dxa"/>
          </w:tcPr>
          <w:p w14:paraId="13EFCB99"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229" w:type="dxa"/>
          </w:tcPr>
          <w:p w14:paraId="13EFCB9A"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190" w:type="dxa"/>
          </w:tcPr>
          <w:p w14:paraId="13EFCB9B"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c>
          <w:tcPr>
            <w:tcW w:w="2261" w:type="dxa"/>
          </w:tcPr>
          <w:p w14:paraId="13EFCB9C" w14:textId="77777777" w:rsidR="009F5917" w:rsidRPr="009032EE" w:rsidRDefault="009F5917" w:rsidP="002F7092">
            <w:pPr>
              <w:pStyle w:val="ListParagraph"/>
              <w:autoSpaceDE w:val="0"/>
              <w:autoSpaceDN w:val="0"/>
              <w:adjustRightInd w:val="0"/>
              <w:ind w:left="0"/>
              <w:rPr>
                <w:rFonts w:cstheme="minorHAnsi"/>
                <w:b/>
                <w:bCs/>
                <w:i/>
                <w:iCs/>
                <w:sz w:val="24"/>
                <w:szCs w:val="24"/>
              </w:rPr>
            </w:pPr>
          </w:p>
        </w:tc>
      </w:tr>
    </w:tbl>
    <w:p w14:paraId="13EFCB9E" w14:textId="77777777" w:rsidR="009F5917" w:rsidRPr="009032EE" w:rsidRDefault="009F5917" w:rsidP="002F7092">
      <w:pPr>
        <w:pStyle w:val="ListParagraph"/>
        <w:autoSpaceDE w:val="0"/>
        <w:autoSpaceDN w:val="0"/>
        <w:adjustRightInd w:val="0"/>
        <w:spacing w:after="0" w:line="360" w:lineRule="auto"/>
        <w:rPr>
          <w:rFonts w:cstheme="minorHAnsi"/>
          <w:sz w:val="24"/>
          <w:szCs w:val="24"/>
        </w:rPr>
      </w:pPr>
    </w:p>
    <w:p w14:paraId="13EFCB9F" w14:textId="77777777" w:rsidR="00B868EE" w:rsidRPr="009032EE" w:rsidRDefault="00B868EE" w:rsidP="008F091C">
      <w:pPr>
        <w:pStyle w:val="Heading2"/>
      </w:pPr>
      <w:r w:rsidRPr="009032EE">
        <w:t>Day</w:t>
      </w:r>
      <w:r w:rsidR="00860D1E" w:rsidRPr="009032EE">
        <w:t xml:space="preserve"> </w:t>
      </w:r>
      <w:r w:rsidRPr="009032EE">
        <w:t>3</w:t>
      </w:r>
    </w:p>
    <w:p w14:paraId="13EFCBA0" w14:textId="77777777" w:rsidR="00E165E0" w:rsidRPr="009032EE" w:rsidRDefault="001D044D" w:rsidP="002F7092">
      <w:pPr>
        <w:pStyle w:val="ListParagraph"/>
        <w:numPr>
          <w:ilvl w:val="0"/>
          <w:numId w:val="5"/>
        </w:numPr>
        <w:autoSpaceDE w:val="0"/>
        <w:autoSpaceDN w:val="0"/>
        <w:adjustRightInd w:val="0"/>
        <w:spacing w:after="0" w:line="360" w:lineRule="auto"/>
        <w:ind w:hanging="540"/>
        <w:rPr>
          <w:rFonts w:cstheme="minorHAnsi"/>
          <w:sz w:val="24"/>
          <w:szCs w:val="24"/>
        </w:rPr>
      </w:pPr>
      <w:r w:rsidRPr="009032EE">
        <w:rPr>
          <w:rFonts w:cstheme="minorHAnsi"/>
          <w:sz w:val="24"/>
          <w:szCs w:val="24"/>
        </w:rPr>
        <w:t>Display the orders placed on July 01, 2001 that have a total cost of more than $10,000 in the following format.</w:t>
      </w:r>
    </w:p>
    <w:p w14:paraId="13EFCBA1" w14:textId="77777777" w:rsidR="001D044D" w:rsidRPr="009032EE" w:rsidRDefault="001D044D" w:rsidP="002F7092">
      <w:pPr>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218"/>
        <w:gridCol w:w="2181"/>
        <w:gridCol w:w="2185"/>
        <w:gridCol w:w="2272"/>
      </w:tblGrid>
      <w:tr w:rsidR="001D044D" w:rsidRPr="009032EE" w14:paraId="13EFCBA6" w14:textId="77777777" w:rsidTr="00401E61">
        <w:tc>
          <w:tcPr>
            <w:tcW w:w="2218" w:type="dxa"/>
          </w:tcPr>
          <w:p w14:paraId="13EFCBA2"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Number</w:t>
            </w:r>
          </w:p>
        </w:tc>
        <w:tc>
          <w:tcPr>
            <w:tcW w:w="2181" w:type="dxa"/>
          </w:tcPr>
          <w:p w14:paraId="13EFCBA3"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Date</w:t>
            </w:r>
          </w:p>
        </w:tc>
        <w:tc>
          <w:tcPr>
            <w:tcW w:w="2185" w:type="dxa"/>
          </w:tcPr>
          <w:p w14:paraId="13EFCBA4" w14:textId="77777777" w:rsidR="001D044D" w:rsidRPr="009032EE" w:rsidRDefault="001D044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Status</w:t>
            </w:r>
          </w:p>
        </w:tc>
        <w:tc>
          <w:tcPr>
            <w:tcW w:w="2272" w:type="dxa"/>
          </w:tcPr>
          <w:p w14:paraId="13EFCBA5" w14:textId="77777777" w:rsidR="001D044D" w:rsidRPr="009032EE" w:rsidRDefault="001D044D"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Total Cost</w:t>
            </w:r>
          </w:p>
        </w:tc>
      </w:tr>
      <w:tr w:rsidR="001D044D" w:rsidRPr="009032EE" w14:paraId="13EFCBAB" w14:textId="77777777" w:rsidTr="00401E61">
        <w:tc>
          <w:tcPr>
            <w:tcW w:w="2218" w:type="dxa"/>
          </w:tcPr>
          <w:p w14:paraId="13EFCBA7"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181" w:type="dxa"/>
          </w:tcPr>
          <w:p w14:paraId="13EFCBA8"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185" w:type="dxa"/>
          </w:tcPr>
          <w:p w14:paraId="13EFCBA9"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c>
          <w:tcPr>
            <w:tcW w:w="2272" w:type="dxa"/>
          </w:tcPr>
          <w:p w14:paraId="13EFCBAA" w14:textId="77777777" w:rsidR="001D044D" w:rsidRPr="009032EE" w:rsidRDefault="001D044D" w:rsidP="002F7092">
            <w:pPr>
              <w:pStyle w:val="ListParagraph"/>
              <w:autoSpaceDE w:val="0"/>
              <w:autoSpaceDN w:val="0"/>
              <w:adjustRightInd w:val="0"/>
              <w:ind w:left="0"/>
              <w:rPr>
                <w:rFonts w:cstheme="minorHAnsi"/>
                <w:b/>
                <w:bCs/>
                <w:i/>
                <w:iCs/>
                <w:sz w:val="24"/>
                <w:szCs w:val="24"/>
              </w:rPr>
            </w:pPr>
          </w:p>
        </w:tc>
      </w:tr>
    </w:tbl>
    <w:p w14:paraId="13EFCBAC" w14:textId="77777777" w:rsidR="001D044D" w:rsidRPr="009032EE" w:rsidRDefault="001D044D" w:rsidP="002F7092">
      <w:pPr>
        <w:autoSpaceDE w:val="0"/>
        <w:autoSpaceDN w:val="0"/>
        <w:adjustRightInd w:val="0"/>
        <w:spacing w:after="0" w:line="240" w:lineRule="auto"/>
        <w:rPr>
          <w:rFonts w:cstheme="minorHAnsi"/>
          <w:sz w:val="24"/>
          <w:szCs w:val="24"/>
        </w:rPr>
      </w:pPr>
    </w:p>
    <w:p w14:paraId="13EFCBAD" w14:textId="77777777" w:rsidR="008F091C" w:rsidRDefault="00B70FD0" w:rsidP="008F091C">
      <w:pPr>
        <w:pStyle w:val="ListParagraph"/>
        <w:numPr>
          <w:ilvl w:val="0"/>
          <w:numId w:val="5"/>
        </w:numPr>
        <w:tabs>
          <w:tab w:val="left" w:pos="270"/>
        </w:tabs>
        <w:autoSpaceDE w:val="0"/>
        <w:autoSpaceDN w:val="0"/>
        <w:adjustRightInd w:val="0"/>
        <w:spacing w:after="0" w:line="360" w:lineRule="auto"/>
        <w:ind w:left="270" w:firstLine="0"/>
        <w:rPr>
          <w:rFonts w:cstheme="minorHAnsi"/>
          <w:sz w:val="24"/>
          <w:szCs w:val="24"/>
        </w:rPr>
      </w:pPr>
      <w:r w:rsidRPr="009032EE">
        <w:rPr>
          <w:rFonts w:cstheme="minorHAnsi"/>
          <w:sz w:val="24"/>
          <w:szCs w:val="24"/>
        </w:rPr>
        <w:t>Display the details of the orders that have been placed by customers online.</w:t>
      </w:r>
    </w:p>
    <w:p w14:paraId="13EFCBAE" w14:textId="77777777" w:rsidR="00B70FD0" w:rsidRPr="008F091C" w:rsidRDefault="00B70FD0" w:rsidP="008F091C">
      <w:pPr>
        <w:pStyle w:val="ListParagraph"/>
        <w:numPr>
          <w:ilvl w:val="0"/>
          <w:numId w:val="5"/>
        </w:numPr>
        <w:tabs>
          <w:tab w:val="left" w:pos="270"/>
        </w:tabs>
        <w:autoSpaceDE w:val="0"/>
        <w:autoSpaceDN w:val="0"/>
        <w:adjustRightInd w:val="0"/>
        <w:spacing w:after="0" w:line="360" w:lineRule="auto"/>
        <w:ind w:left="270" w:firstLine="0"/>
        <w:rPr>
          <w:rFonts w:cstheme="minorHAnsi"/>
          <w:sz w:val="24"/>
          <w:szCs w:val="24"/>
        </w:rPr>
      </w:pPr>
      <w:r w:rsidRPr="008F091C">
        <w:rPr>
          <w:rFonts w:cstheme="minorHAnsi"/>
          <w:sz w:val="24"/>
          <w:szCs w:val="24"/>
        </w:rPr>
        <w:t xml:space="preserve">Display the order ID and the total amount due of all the sales orders in the following </w:t>
      </w:r>
      <w:r w:rsidR="00984F6D" w:rsidRPr="008F091C">
        <w:rPr>
          <w:rFonts w:cstheme="minorHAnsi"/>
          <w:sz w:val="24"/>
          <w:szCs w:val="24"/>
        </w:rPr>
        <w:t>format. Ensure that the order with the highest price is at the top of the list.</w:t>
      </w:r>
    </w:p>
    <w:p w14:paraId="13EFCBAF" w14:textId="77777777" w:rsidR="00984F6D" w:rsidRPr="009032EE" w:rsidRDefault="00984F6D" w:rsidP="002F7092">
      <w:pPr>
        <w:pStyle w:val="ListParagraph"/>
        <w:autoSpaceDE w:val="0"/>
        <w:autoSpaceDN w:val="0"/>
        <w:adjustRightInd w:val="0"/>
        <w:spacing w:after="0" w:line="240" w:lineRule="auto"/>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984F6D" w:rsidRPr="009032EE" w14:paraId="13EFCBB2" w14:textId="77777777" w:rsidTr="00401E61">
        <w:tc>
          <w:tcPr>
            <w:tcW w:w="2197" w:type="dxa"/>
          </w:tcPr>
          <w:p w14:paraId="13EFCBB0" w14:textId="77777777" w:rsidR="00984F6D" w:rsidRPr="009032EE" w:rsidRDefault="00984F6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Date</w:t>
            </w:r>
          </w:p>
        </w:tc>
        <w:tc>
          <w:tcPr>
            <w:tcW w:w="2214" w:type="dxa"/>
          </w:tcPr>
          <w:p w14:paraId="13EFCBB1" w14:textId="77777777" w:rsidR="00984F6D" w:rsidRPr="009032EE" w:rsidRDefault="00984F6D"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Total Due</w:t>
            </w:r>
          </w:p>
        </w:tc>
      </w:tr>
      <w:tr w:rsidR="00984F6D" w:rsidRPr="009032EE" w14:paraId="13EFCBB5" w14:textId="77777777" w:rsidTr="00401E61">
        <w:tc>
          <w:tcPr>
            <w:tcW w:w="2197" w:type="dxa"/>
          </w:tcPr>
          <w:p w14:paraId="13EFCBB3" w14:textId="77777777" w:rsidR="00984F6D" w:rsidRPr="009032EE" w:rsidRDefault="00984F6D" w:rsidP="002F7092">
            <w:pPr>
              <w:pStyle w:val="ListParagraph"/>
              <w:autoSpaceDE w:val="0"/>
              <w:autoSpaceDN w:val="0"/>
              <w:adjustRightInd w:val="0"/>
              <w:ind w:left="0"/>
              <w:rPr>
                <w:rFonts w:cstheme="minorHAnsi"/>
                <w:b/>
                <w:bCs/>
                <w:i/>
                <w:iCs/>
                <w:sz w:val="24"/>
                <w:szCs w:val="24"/>
              </w:rPr>
            </w:pPr>
          </w:p>
        </w:tc>
        <w:tc>
          <w:tcPr>
            <w:tcW w:w="2214" w:type="dxa"/>
          </w:tcPr>
          <w:p w14:paraId="13EFCBB4" w14:textId="77777777" w:rsidR="00984F6D" w:rsidRPr="009032EE" w:rsidRDefault="00984F6D" w:rsidP="002F7092">
            <w:pPr>
              <w:pStyle w:val="ListParagraph"/>
              <w:autoSpaceDE w:val="0"/>
              <w:autoSpaceDN w:val="0"/>
              <w:adjustRightInd w:val="0"/>
              <w:ind w:left="0"/>
              <w:rPr>
                <w:rFonts w:cstheme="minorHAnsi"/>
                <w:b/>
                <w:bCs/>
                <w:i/>
                <w:iCs/>
                <w:sz w:val="24"/>
                <w:szCs w:val="24"/>
              </w:rPr>
            </w:pPr>
          </w:p>
        </w:tc>
      </w:tr>
    </w:tbl>
    <w:p w14:paraId="13EFCBB6" w14:textId="77777777" w:rsidR="00984F6D" w:rsidRPr="009032EE" w:rsidRDefault="00984F6D" w:rsidP="002F7092">
      <w:pPr>
        <w:pStyle w:val="ListParagraph"/>
        <w:autoSpaceDE w:val="0"/>
        <w:autoSpaceDN w:val="0"/>
        <w:adjustRightInd w:val="0"/>
        <w:spacing w:after="0" w:line="240" w:lineRule="auto"/>
        <w:rPr>
          <w:rFonts w:cstheme="minorHAnsi"/>
          <w:sz w:val="24"/>
          <w:szCs w:val="24"/>
        </w:rPr>
      </w:pPr>
    </w:p>
    <w:p w14:paraId="13EFCBB7"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ID and the tax amount for the sales orders that are less than $2,000. The data should be displayed in the ascending order.</w:t>
      </w:r>
    </w:p>
    <w:p w14:paraId="13EFCBB8"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number and the total value of the order in ascending order of the total value.</w:t>
      </w:r>
    </w:p>
    <w:p w14:paraId="13EFCBB9" w14:textId="77777777" w:rsidR="00984F6D" w:rsidRPr="009032EE" w:rsidRDefault="00984F6D"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maximum, minimum, and the average rate of sales orders.</w:t>
      </w:r>
    </w:p>
    <w:p w14:paraId="13EFCBBA" w14:textId="77777777" w:rsidR="00984F6D"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total value of all the orders put together.</w:t>
      </w:r>
    </w:p>
    <w:p w14:paraId="13EFCBBB"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Order ID of the top five orders based on the total amount due in the year 2001.</w:t>
      </w:r>
    </w:p>
    <w:p w14:paraId="13EFCBBC"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details of all the currencies that have the word 'Dollar' in their name.</w:t>
      </w:r>
    </w:p>
    <w:p w14:paraId="13EFCBBD"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lastRenderedPageBreak/>
        <w:t>Display all territories whose names begin with 'N'.</w:t>
      </w:r>
    </w:p>
    <w:p w14:paraId="13EFCBBE" w14:textId="77777777" w:rsidR="003E42C5" w:rsidRPr="009032EE" w:rsidRDefault="003E42C5"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Display the SalesPersonID, the TerritoryID, and the sales quota for those sales persons who have been assigned a sales quota. The data should be displayed in the following format.</w:t>
      </w:r>
    </w:p>
    <w:p w14:paraId="13EFCBBF"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tbl>
      <w:tblPr>
        <w:tblStyle w:val="TableGrid"/>
        <w:tblW w:w="0" w:type="auto"/>
        <w:tblInd w:w="1395" w:type="dxa"/>
        <w:tblLook w:val="04A0" w:firstRow="1" w:lastRow="0" w:firstColumn="1" w:lastColumn="0" w:noHBand="0" w:noVBand="1"/>
      </w:tblPr>
      <w:tblGrid>
        <w:gridCol w:w="2210"/>
        <w:gridCol w:w="2187"/>
        <w:gridCol w:w="2190"/>
      </w:tblGrid>
      <w:tr w:rsidR="00F070D3" w:rsidRPr="009032EE" w14:paraId="13EFCBC3" w14:textId="77777777" w:rsidTr="00401E61">
        <w:tc>
          <w:tcPr>
            <w:tcW w:w="2210" w:type="dxa"/>
          </w:tcPr>
          <w:p w14:paraId="13EFCBC0"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Sales Person ID</w:t>
            </w:r>
          </w:p>
        </w:tc>
        <w:tc>
          <w:tcPr>
            <w:tcW w:w="2187" w:type="dxa"/>
          </w:tcPr>
          <w:p w14:paraId="13EFCBC1"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Territory ID</w:t>
            </w:r>
          </w:p>
        </w:tc>
        <w:tc>
          <w:tcPr>
            <w:tcW w:w="2190" w:type="dxa"/>
          </w:tcPr>
          <w:p w14:paraId="13EFCBC2"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r w:rsidRPr="009032EE">
              <w:rPr>
                <w:rFonts w:cstheme="minorHAnsi"/>
                <w:b/>
                <w:bCs/>
                <w:i/>
                <w:iCs/>
                <w:sz w:val="24"/>
                <w:szCs w:val="24"/>
              </w:rPr>
              <w:t>Sales Quota</w:t>
            </w:r>
          </w:p>
        </w:tc>
      </w:tr>
      <w:tr w:rsidR="00F070D3" w:rsidRPr="009032EE" w14:paraId="13EFCBC7" w14:textId="77777777" w:rsidTr="00401E61">
        <w:tc>
          <w:tcPr>
            <w:tcW w:w="2210" w:type="dxa"/>
          </w:tcPr>
          <w:p w14:paraId="13EFCBC4"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c>
          <w:tcPr>
            <w:tcW w:w="2187" w:type="dxa"/>
          </w:tcPr>
          <w:p w14:paraId="13EFCBC5"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c>
          <w:tcPr>
            <w:tcW w:w="2190" w:type="dxa"/>
          </w:tcPr>
          <w:p w14:paraId="13EFCBC6" w14:textId="77777777" w:rsidR="00F070D3" w:rsidRPr="009032EE" w:rsidRDefault="00F070D3" w:rsidP="002F7092">
            <w:pPr>
              <w:pStyle w:val="ListParagraph"/>
              <w:autoSpaceDE w:val="0"/>
              <w:autoSpaceDN w:val="0"/>
              <w:adjustRightInd w:val="0"/>
              <w:ind w:left="360" w:hanging="180"/>
              <w:rPr>
                <w:rFonts w:cstheme="minorHAnsi"/>
                <w:b/>
                <w:bCs/>
                <w:i/>
                <w:iCs/>
                <w:sz w:val="24"/>
                <w:szCs w:val="24"/>
              </w:rPr>
            </w:pPr>
          </w:p>
        </w:tc>
      </w:tr>
    </w:tbl>
    <w:p w14:paraId="13EFCBC8"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p w14:paraId="13EFCBC9" w14:textId="77777777" w:rsidR="003E42C5" w:rsidRPr="009032EE" w:rsidRDefault="00F070D3"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What will be the output of the following code written to display the total order value for each order?</w:t>
      </w:r>
    </w:p>
    <w:p w14:paraId="13EFCBCA" w14:textId="77777777" w:rsidR="00F070D3" w:rsidRPr="009032EE" w:rsidRDefault="00F070D3" w:rsidP="002F7092">
      <w:pPr>
        <w:pStyle w:val="ListParagraph"/>
        <w:autoSpaceDE w:val="0"/>
        <w:autoSpaceDN w:val="0"/>
        <w:adjustRightInd w:val="0"/>
        <w:spacing w:after="0" w:line="240" w:lineRule="auto"/>
        <w:ind w:left="360" w:hanging="180"/>
        <w:rPr>
          <w:rFonts w:cstheme="minorHAnsi"/>
          <w:sz w:val="24"/>
          <w:szCs w:val="24"/>
        </w:rPr>
      </w:pPr>
    </w:p>
    <w:p w14:paraId="13EFCBCB" w14:textId="77777777" w:rsidR="00F070D3" w:rsidRPr="009032EE" w:rsidRDefault="00F070D3" w:rsidP="002F7092">
      <w:pPr>
        <w:autoSpaceDE w:val="0"/>
        <w:autoSpaceDN w:val="0"/>
        <w:adjustRightInd w:val="0"/>
        <w:spacing w:after="0" w:line="240" w:lineRule="auto"/>
        <w:ind w:left="360" w:hanging="180"/>
        <w:rPr>
          <w:rFonts w:cstheme="minorHAnsi"/>
          <w:sz w:val="24"/>
          <w:szCs w:val="24"/>
        </w:rPr>
      </w:pPr>
      <w:r w:rsidRPr="009032EE">
        <w:rPr>
          <w:rFonts w:cstheme="minorHAnsi"/>
          <w:sz w:val="24"/>
          <w:szCs w:val="24"/>
        </w:rPr>
        <w:t xml:space="preserve">   </w:t>
      </w:r>
      <w:r w:rsidRPr="009032EE">
        <w:rPr>
          <w:rFonts w:cstheme="minorHAnsi"/>
          <w:sz w:val="24"/>
          <w:szCs w:val="24"/>
        </w:rPr>
        <w:tab/>
      </w:r>
      <w:r w:rsidRPr="009032EE">
        <w:rPr>
          <w:rFonts w:cstheme="minorHAnsi"/>
          <w:sz w:val="24"/>
          <w:szCs w:val="24"/>
        </w:rPr>
        <w:tab/>
        <w:t>SELECT SalesOrderID, ProductID, sum (LineTotal) FROM</w:t>
      </w:r>
    </w:p>
    <w:p w14:paraId="13EFCBCC" w14:textId="77777777" w:rsidR="00F070D3" w:rsidRPr="009032EE" w:rsidRDefault="00F070D3" w:rsidP="002F7092">
      <w:pPr>
        <w:autoSpaceDE w:val="0"/>
        <w:autoSpaceDN w:val="0"/>
        <w:adjustRightInd w:val="0"/>
        <w:spacing w:after="0" w:line="240" w:lineRule="auto"/>
        <w:ind w:left="360" w:hanging="180"/>
        <w:rPr>
          <w:rFonts w:cstheme="minorHAnsi"/>
          <w:sz w:val="24"/>
          <w:szCs w:val="24"/>
        </w:rPr>
      </w:pPr>
      <w:r w:rsidRPr="009032EE">
        <w:rPr>
          <w:rFonts w:cstheme="minorHAnsi"/>
          <w:sz w:val="24"/>
          <w:szCs w:val="24"/>
        </w:rPr>
        <w:t>Sales.SalesOrderDetail GROUP BY SalesOrderID</w:t>
      </w:r>
    </w:p>
    <w:p w14:paraId="13EFCBCD" w14:textId="77777777" w:rsidR="003E42C5" w:rsidRPr="009032EE" w:rsidRDefault="003E42C5" w:rsidP="002F7092">
      <w:pPr>
        <w:autoSpaceDE w:val="0"/>
        <w:autoSpaceDN w:val="0"/>
        <w:adjustRightInd w:val="0"/>
        <w:spacing w:after="0" w:line="240" w:lineRule="auto"/>
        <w:ind w:left="360" w:hanging="180"/>
        <w:rPr>
          <w:rFonts w:cstheme="minorHAnsi"/>
          <w:sz w:val="24"/>
          <w:szCs w:val="24"/>
        </w:rPr>
      </w:pPr>
    </w:p>
    <w:p w14:paraId="13EFCBCE" w14:textId="77777777" w:rsidR="003E42C5" w:rsidRPr="009032EE" w:rsidRDefault="00F01F3F"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You can place an order for more than one product. Display a report containing the product ID and the total cost of products for the product ID whose total cost is more than $10000.</w:t>
      </w:r>
    </w:p>
    <w:p w14:paraId="13EFCBCF" w14:textId="77777777" w:rsidR="006F65D7" w:rsidRPr="009032EE" w:rsidRDefault="006F65D7" w:rsidP="002F7092">
      <w:pPr>
        <w:pStyle w:val="ListParagraph"/>
        <w:numPr>
          <w:ilvl w:val="0"/>
          <w:numId w:val="5"/>
        </w:numPr>
        <w:autoSpaceDE w:val="0"/>
        <w:autoSpaceDN w:val="0"/>
        <w:adjustRightInd w:val="0"/>
        <w:spacing w:after="0" w:line="360" w:lineRule="auto"/>
        <w:ind w:left="360" w:hanging="180"/>
        <w:rPr>
          <w:rFonts w:cstheme="minorHAnsi"/>
          <w:sz w:val="24"/>
          <w:szCs w:val="24"/>
        </w:rPr>
      </w:pPr>
      <w:r w:rsidRPr="009032EE">
        <w:rPr>
          <w:rFonts w:cstheme="minorHAnsi"/>
          <w:sz w:val="24"/>
          <w:szCs w:val="24"/>
        </w:rPr>
        <w:t>The following SQL query containing the COMPUTE BY clause generates errors. What are possible causes of such errors?</w:t>
      </w:r>
    </w:p>
    <w:p w14:paraId="13EFCBD0" w14:textId="77777777" w:rsidR="006F65D7" w:rsidRPr="009032EE" w:rsidRDefault="006F65D7" w:rsidP="002F7092">
      <w:pPr>
        <w:autoSpaceDE w:val="0"/>
        <w:autoSpaceDN w:val="0"/>
        <w:adjustRightInd w:val="0"/>
        <w:spacing w:after="0" w:line="240" w:lineRule="auto"/>
        <w:ind w:left="360" w:hanging="180"/>
        <w:rPr>
          <w:rFonts w:cstheme="minorHAnsi"/>
          <w:sz w:val="24"/>
          <w:szCs w:val="24"/>
        </w:rPr>
      </w:pPr>
      <w:r w:rsidRPr="009032EE">
        <w:rPr>
          <w:rFonts w:cstheme="minorHAnsi"/>
          <w:sz w:val="24"/>
          <w:szCs w:val="24"/>
        </w:rPr>
        <w:t>SELECT ProductID, LineTotal AS 'Total' FROM Sales.SalesOrderDetail</w:t>
      </w:r>
    </w:p>
    <w:p w14:paraId="13EFCBD1" w14:textId="77777777" w:rsidR="006F65D7" w:rsidRPr="009032EE" w:rsidRDefault="006F65D7" w:rsidP="002F7092">
      <w:pPr>
        <w:autoSpaceDE w:val="0"/>
        <w:autoSpaceDN w:val="0"/>
        <w:adjustRightInd w:val="0"/>
        <w:spacing w:after="0" w:line="240" w:lineRule="auto"/>
        <w:ind w:left="360" w:hanging="180"/>
        <w:rPr>
          <w:rFonts w:cstheme="minorHAnsi"/>
          <w:sz w:val="24"/>
          <w:szCs w:val="24"/>
        </w:rPr>
      </w:pPr>
      <w:r w:rsidRPr="009032EE">
        <w:rPr>
          <w:rFonts w:cstheme="minorHAnsi"/>
          <w:sz w:val="24"/>
          <w:szCs w:val="24"/>
        </w:rPr>
        <w:t>COMPUTE sum (LineTotal) BY ProductID.</w:t>
      </w:r>
    </w:p>
    <w:p w14:paraId="13EFCBD2" w14:textId="77777777" w:rsidR="007048ED" w:rsidRPr="009032EE" w:rsidRDefault="007048ED" w:rsidP="002F7092">
      <w:pPr>
        <w:autoSpaceDE w:val="0"/>
        <w:autoSpaceDN w:val="0"/>
        <w:adjustRightInd w:val="0"/>
        <w:spacing w:after="0" w:line="240" w:lineRule="auto"/>
        <w:ind w:left="720" w:firstLine="720"/>
        <w:rPr>
          <w:rFonts w:cstheme="minorHAnsi"/>
          <w:sz w:val="24"/>
          <w:szCs w:val="24"/>
        </w:rPr>
      </w:pPr>
    </w:p>
    <w:p w14:paraId="13EFCBD3" w14:textId="77777777" w:rsidR="007048ED" w:rsidRPr="009032EE" w:rsidRDefault="007048ED" w:rsidP="0087415A">
      <w:pPr>
        <w:pStyle w:val="Heading2"/>
      </w:pPr>
      <w:r w:rsidRPr="009032EE">
        <w:t>Day</w:t>
      </w:r>
      <w:r w:rsidR="00860D1E" w:rsidRPr="009032EE">
        <w:t xml:space="preserve"> </w:t>
      </w:r>
      <w:r w:rsidRPr="009032EE">
        <w:t>4</w:t>
      </w:r>
    </w:p>
    <w:p w14:paraId="13EFCBD4" w14:textId="77777777" w:rsidR="003E42C5" w:rsidRPr="009032EE" w:rsidRDefault="003E42C5" w:rsidP="002F7092">
      <w:pPr>
        <w:autoSpaceDE w:val="0"/>
        <w:autoSpaceDN w:val="0"/>
        <w:adjustRightInd w:val="0"/>
        <w:spacing w:after="0" w:line="240" w:lineRule="auto"/>
        <w:ind w:left="360"/>
        <w:rPr>
          <w:rFonts w:cstheme="minorHAnsi"/>
          <w:sz w:val="24"/>
          <w:szCs w:val="24"/>
        </w:rPr>
      </w:pPr>
    </w:p>
    <w:p w14:paraId="13EFCBD5" w14:textId="77777777" w:rsidR="003E42C5"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 xml:space="preserve">Display the top three sales persons based on the </w:t>
      </w:r>
      <w:ins w:id="1" w:author="jeba.singh" w:date="2013-01-16T19:38:00Z">
        <w:r w:rsidR="0087415A">
          <w:rPr>
            <w:rFonts w:cstheme="minorHAnsi"/>
            <w:sz w:val="24"/>
            <w:szCs w:val="24"/>
          </w:rPr>
          <w:t xml:space="preserve">(highest) </w:t>
        </w:r>
      </w:ins>
      <w:r w:rsidRPr="009032EE">
        <w:rPr>
          <w:rFonts w:cstheme="minorHAnsi"/>
          <w:sz w:val="24"/>
          <w:szCs w:val="24"/>
        </w:rPr>
        <w:t>bonus.</w:t>
      </w:r>
    </w:p>
    <w:p w14:paraId="13EFCBD6"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details of those stores, which have Bike in their name.</w:t>
      </w:r>
    </w:p>
    <w:p w14:paraId="13EFCBD7"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 xml:space="preserve">Display the total amount collected from the orders </w:t>
      </w:r>
      <w:del w:id="2" w:author="jeba.singh" w:date="2013-01-17T09:40:00Z">
        <w:r w:rsidRPr="009032EE" w:rsidDel="00030D63">
          <w:rPr>
            <w:rFonts w:cstheme="minorHAnsi"/>
            <w:sz w:val="24"/>
            <w:szCs w:val="24"/>
          </w:rPr>
          <w:delText>for each</w:delText>
        </w:r>
      </w:del>
      <w:ins w:id="3" w:author="jeba.singh" w:date="2013-01-17T09:40:00Z">
        <w:r w:rsidR="00030D63">
          <w:rPr>
            <w:rFonts w:cstheme="minorHAnsi"/>
            <w:sz w:val="24"/>
            <w:szCs w:val="24"/>
          </w:rPr>
          <w:t>by</w:t>
        </w:r>
      </w:ins>
      <w:r w:rsidRPr="009032EE">
        <w:rPr>
          <w:rFonts w:cstheme="minorHAnsi"/>
          <w:sz w:val="24"/>
          <w:szCs w:val="24"/>
        </w:rPr>
        <w:t xml:space="preserve"> order date.</w:t>
      </w:r>
    </w:p>
    <w:p w14:paraId="13EFCBD8"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total unit price and the total amount collected after selling the products, 774 and 777. In addition, calculate the total amount collected from these two products.</w:t>
      </w:r>
    </w:p>
    <w:p w14:paraId="13EFCBD9"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sales order ID and the maximum and minimum values of the order based on the sales order ID. In addition, ensure that the order amount is greater than $5,000.</w:t>
      </w:r>
    </w:p>
    <w:p w14:paraId="13EFCBDA" w14:textId="77777777" w:rsidR="006F65D7" w:rsidRPr="009032EE" w:rsidRDefault="006F65D7"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A report containing the sales order ID and the average value of the total amount, which is greater than $5,000, is required in the following format.</w:t>
      </w:r>
    </w:p>
    <w:p w14:paraId="13EFCBDB" w14:textId="77777777" w:rsidR="006F65D7" w:rsidRPr="009032EE" w:rsidRDefault="006F65D7" w:rsidP="002F7092">
      <w:pPr>
        <w:pStyle w:val="ListParagraph"/>
        <w:autoSpaceDE w:val="0"/>
        <w:autoSpaceDN w:val="0"/>
        <w:adjustRightInd w:val="0"/>
        <w:spacing w:after="0" w:line="360" w:lineRule="auto"/>
        <w:ind w:left="630" w:hanging="990"/>
        <w:rPr>
          <w:rFonts w:cstheme="minorHAnsi"/>
          <w:sz w:val="24"/>
          <w:szCs w:val="24"/>
        </w:rPr>
      </w:pPr>
    </w:p>
    <w:tbl>
      <w:tblPr>
        <w:tblStyle w:val="TableGrid"/>
        <w:tblW w:w="5000" w:type="pct"/>
        <w:tblLook w:val="04A0" w:firstRow="1" w:lastRow="0" w:firstColumn="1" w:lastColumn="0" w:noHBand="0" w:noVBand="1"/>
      </w:tblPr>
      <w:tblGrid>
        <w:gridCol w:w="4696"/>
        <w:gridCol w:w="4880"/>
      </w:tblGrid>
      <w:tr w:rsidR="006F65D7" w:rsidRPr="009032EE" w14:paraId="13EFCBDE" w14:textId="77777777" w:rsidTr="0087415A">
        <w:tc>
          <w:tcPr>
            <w:tcW w:w="2452" w:type="pct"/>
          </w:tcPr>
          <w:p w14:paraId="13EFCBDC" w14:textId="77777777" w:rsidR="006F65D7" w:rsidRPr="009032EE" w:rsidRDefault="006F65D7" w:rsidP="0087415A">
            <w:pPr>
              <w:pStyle w:val="ListParagraph"/>
              <w:autoSpaceDE w:val="0"/>
              <w:autoSpaceDN w:val="0"/>
              <w:adjustRightInd w:val="0"/>
              <w:ind w:left="630" w:hanging="990"/>
              <w:jc w:val="center"/>
              <w:rPr>
                <w:rFonts w:cstheme="minorHAnsi"/>
                <w:b/>
                <w:bCs/>
                <w:i/>
                <w:iCs/>
                <w:sz w:val="24"/>
                <w:szCs w:val="24"/>
              </w:rPr>
            </w:pPr>
            <w:r w:rsidRPr="009032EE">
              <w:rPr>
                <w:rFonts w:cstheme="minorHAnsi"/>
                <w:b/>
                <w:bCs/>
                <w:i/>
                <w:iCs/>
                <w:sz w:val="24"/>
                <w:szCs w:val="24"/>
              </w:rPr>
              <w:t>Sales Order ID</w:t>
            </w:r>
          </w:p>
        </w:tc>
        <w:tc>
          <w:tcPr>
            <w:tcW w:w="2548" w:type="pct"/>
          </w:tcPr>
          <w:p w14:paraId="13EFCBDD" w14:textId="77777777" w:rsidR="006F65D7" w:rsidRPr="009032EE" w:rsidRDefault="006F65D7" w:rsidP="0087415A">
            <w:pPr>
              <w:pStyle w:val="ListParagraph"/>
              <w:autoSpaceDE w:val="0"/>
              <w:autoSpaceDN w:val="0"/>
              <w:adjustRightInd w:val="0"/>
              <w:ind w:left="630" w:hanging="990"/>
              <w:jc w:val="center"/>
              <w:rPr>
                <w:rFonts w:cstheme="minorHAnsi"/>
                <w:b/>
                <w:bCs/>
                <w:i/>
                <w:iCs/>
                <w:sz w:val="24"/>
                <w:szCs w:val="24"/>
              </w:rPr>
            </w:pPr>
            <w:r w:rsidRPr="009032EE">
              <w:rPr>
                <w:rFonts w:cstheme="minorHAnsi"/>
                <w:b/>
                <w:bCs/>
                <w:i/>
                <w:iCs/>
                <w:sz w:val="24"/>
                <w:szCs w:val="24"/>
              </w:rPr>
              <w:t>Average Value</w:t>
            </w:r>
          </w:p>
        </w:tc>
      </w:tr>
      <w:tr w:rsidR="006F65D7" w:rsidRPr="009032EE" w14:paraId="13EFCBE1" w14:textId="77777777" w:rsidTr="0087415A">
        <w:tc>
          <w:tcPr>
            <w:tcW w:w="2452" w:type="pct"/>
          </w:tcPr>
          <w:p w14:paraId="13EFCBDF" w14:textId="77777777" w:rsidR="006F65D7" w:rsidRPr="009032EE" w:rsidRDefault="006F65D7" w:rsidP="002F7092">
            <w:pPr>
              <w:pStyle w:val="ListParagraph"/>
              <w:autoSpaceDE w:val="0"/>
              <w:autoSpaceDN w:val="0"/>
              <w:adjustRightInd w:val="0"/>
              <w:ind w:left="630" w:hanging="990"/>
              <w:rPr>
                <w:rFonts w:cstheme="minorHAnsi"/>
                <w:b/>
                <w:bCs/>
                <w:i/>
                <w:iCs/>
                <w:sz w:val="24"/>
                <w:szCs w:val="24"/>
              </w:rPr>
            </w:pPr>
          </w:p>
        </w:tc>
        <w:tc>
          <w:tcPr>
            <w:tcW w:w="2548" w:type="pct"/>
          </w:tcPr>
          <w:p w14:paraId="13EFCBE0" w14:textId="77777777" w:rsidR="006F65D7" w:rsidRPr="009032EE" w:rsidRDefault="006F65D7" w:rsidP="002F7092">
            <w:pPr>
              <w:pStyle w:val="ListParagraph"/>
              <w:autoSpaceDE w:val="0"/>
              <w:autoSpaceDN w:val="0"/>
              <w:adjustRightInd w:val="0"/>
              <w:ind w:left="630" w:hanging="990"/>
              <w:rPr>
                <w:rFonts w:cstheme="minorHAnsi"/>
                <w:b/>
                <w:bCs/>
                <w:i/>
                <w:iCs/>
                <w:sz w:val="24"/>
                <w:szCs w:val="24"/>
              </w:rPr>
            </w:pPr>
          </w:p>
        </w:tc>
      </w:tr>
    </w:tbl>
    <w:p w14:paraId="13EFCBE2" w14:textId="77777777" w:rsidR="003E42C5" w:rsidRPr="009032EE" w:rsidRDefault="003E42C5" w:rsidP="002F7092">
      <w:pPr>
        <w:autoSpaceDE w:val="0"/>
        <w:autoSpaceDN w:val="0"/>
        <w:adjustRightInd w:val="0"/>
        <w:spacing w:after="0" w:line="240" w:lineRule="auto"/>
        <w:ind w:left="630" w:hanging="990"/>
        <w:rPr>
          <w:rFonts w:cstheme="minorHAnsi"/>
          <w:sz w:val="24"/>
          <w:szCs w:val="24"/>
        </w:rPr>
      </w:pPr>
    </w:p>
    <w:p w14:paraId="13EFCBE3" w14:textId="77777777" w:rsidR="003E42C5" w:rsidRPr="009032EE" w:rsidRDefault="00324583"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different types of credit cards used for purchasing products.</w:t>
      </w:r>
    </w:p>
    <w:p w14:paraId="13EFCBE4" w14:textId="77777777" w:rsidR="00324583" w:rsidRPr="009032EE" w:rsidRDefault="00324583" w:rsidP="002F7092">
      <w:pPr>
        <w:pStyle w:val="ListParagraph"/>
        <w:numPr>
          <w:ilvl w:val="0"/>
          <w:numId w:val="5"/>
        </w:numPr>
        <w:autoSpaceDE w:val="0"/>
        <w:autoSpaceDN w:val="0"/>
        <w:adjustRightInd w:val="0"/>
        <w:spacing w:after="0" w:line="360" w:lineRule="auto"/>
        <w:ind w:hanging="990"/>
        <w:rPr>
          <w:rFonts w:cstheme="minorHAnsi"/>
          <w:sz w:val="24"/>
          <w:szCs w:val="24"/>
        </w:rPr>
      </w:pPr>
      <w:r w:rsidRPr="009032EE">
        <w:rPr>
          <w:rFonts w:cstheme="minorHAnsi"/>
          <w:sz w:val="24"/>
          <w:szCs w:val="24"/>
        </w:rPr>
        <w:t>Display the customer ID, name, and sales person ID for all the stores. According to the requirement, only first 15 letters of the customer name should be displayed.</w:t>
      </w:r>
    </w:p>
    <w:p w14:paraId="13EFCBE5" w14:textId="77777777" w:rsidR="00235FC6" w:rsidRPr="009032EE" w:rsidRDefault="00235FC6" w:rsidP="002F7092">
      <w:pPr>
        <w:pStyle w:val="ListParagraph"/>
        <w:autoSpaceDE w:val="0"/>
        <w:autoSpaceDN w:val="0"/>
        <w:adjustRightInd w:val="0"/>
        <w:spacing w:after="0" w:line="360" w:lineRule="auto"/>
        <w:rPr>
          <w:rFonts w:cstheme="minorHAnsi"/>
          <w:sz w:val="24"/>
          <w:szCs w:val="24"/>
        </w:rPr>
      </w:pPr>
    </w:p>
    <w:p w14:paraId="13EFCBE6" w14:textId="77777777" w:rsidR="00324583" w:rsidRPr="009032EE" w:rsidRDefault="00324583" w:rsidP="002F7092">
      <w:pPr>
        <w:pStyle w:val="ListParagraph"/>
        <w:numPr>
          <w:ilvl w:val="0"/>
          <w:numId w:val="5"/>
        </w:numPr>
        <w:autoSpaceDE w:val="0"/>
        <w:autoSpaceDN w:val="0"/>
        <w:adjustRightInd w:val="0"/>
        <w:spacing w:after="0" w:line="240" w:lineRule="auto"/>
        <w:ind w:left="180"/>
        <w:rPr>
          <w:rFonts w:cstheme="minorHAnsi"/>
          <w:sz w:val="24"/>
          <w:szCs w:val="24"/>
        </w:rPr>
      </w:pPr>
      <w:r w:rsidRPr="009032EE">
        <w:rPr>
          <w:rFonts w:cstheme="minorHAnsi"/>
          <w:sz w:val="24"/>
          <w:szCs w:val="24"/>
        </w:rPr>
        <w:t>Display all</w:t>
      </w:r>
      <w:r w:rsidR="00235FC6" w:rsidRPr="009032EE">
        <w:rPr>
          <w:rFonts w:cstheme="minorHAnsi"/>
          <w:sz w:val="24"/>
          <w:szCs w:val="24"/>
        </w:rPr>
        <w:t xml:space="preserve"> orders in the following format.</w:t>
      </w:r>
    </w:p>
    <w:p w14:paraId="13EFCBE7" w14:textId="77777777" w:rsidR="00235FC6" w:rsidRPr="009032EE" w:rsidRDefault="00235FC6" w:rsidP="002F7092">
      <w:pPr>
        <w:autoSpaceDE w:val="0"/>
        <w:autoSpaceDN w:val="0"/>
        <w:adjustRightInd w:val="0"/>
        <w:spacing w:after="0" w:line="240" w:lineRule="auto"/>
        <w:rPr>
          <w:rFonts w:cstheme="minorHAnsi"/>
          <w:sz w:val="24"/>
          <w:szCs w:val="24"/>
        </w:rPr>
      </w:pPr>
    </w:p>
    <w:tbl>
      <w:tblPr>
        <w:tblStyle w:val="TableGrid"/>
        <w:tblW w:w="8856" w:type="dxa"/>
        <w:tblInd w:w="720" w:type="dxa"/>
        <w:tblLook w:val="04A0" w:firstRow="1" w:lastRow="0" w:firstColumn="1" w:lastColumn="0" w:noHBand="0" w:noVBand="1"/>
      </w:tblPr>
      <w:tblGrid>
        <w:gridCol w:w="2220"/>
        <w:gridCol w:w="2173"/>
        <w:gridCol w:w="2184"/>
        <w:gridCol w:w="2279"/>
      </w:tblGrid>
      <w:tr w:rsidR="00324583" w:rsidRPr="009032EE" w14:paraId="13EFCBEC" w14:textId="77777777" w:rsidTr="00401E61">
        <w:tc>
          <w:tcPr>
            <w:tcW w:w="2220" w:type="dxa"/>
          </w:tcPr>
          <w:p w14:paraId="13EFCBE8" w14:textId="77777777" w:rsidR="00324583" w:rsidRPr="009032EE" w:rsidRDefault="00324583"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Order Number</w:t>
            </w:r>
          </w:p>
        </w:tc>
        <w:tc>
          <w:tcPr>
            <w:tcW w:w="2173" w:type="dxa"/>
          </w:tcPr>
          <w:p w14:paraId="13EFCBE9" w14:textId="77777777" w:rsidR="00324583" w:rsidRPr="009032EE" w:rsidRDefault="006C39F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Total due</w:t>
            </w:r>
          </w:p>
        </w:tc>
        <w:tc>
          <w:tcPr>
            <w:tcW w:w="2184" w:type="dxa"/>
          </w:tcPr>
          <w:p w14:paraId="13EFCBEA" w14:textId="77777777" w:rsidR="00324583" w:rsidRPr="009032EE" w:rsidRDefault="006C39F7" w:rsidP="002F7092">
            <w:pPr>
              <w:pStyle w:val="ListParagraph"/>
              <w:autoSpaceDE w:val="0"/>
              <w:autoSpaceDN w:val="0"/>
              <w:adjustRightInd w:val="0"/>
              <w:ind w:left="0"/>
              <w:rPr>
                <w:rFonts w:cstheme="minorHAnsi"/>
                <w:b/>
                <w:bCs/>
                <w:i/>
                <w:iCs/>
                <w:sz w:val="24"/>
                <w:szCs w:val="24"/>
              </w:rPr>
            </w:pPr>
            <w:r w:rsidRPr="009032EE">
              <w:rPr>
                <w:rFonts w:cstheme="minorHAnsi"/>
                <w:b/>
                <w:bCs/>
                <w:i/>
                <w:iCs/>
                <w:sz w:val="24"/>
                <w:szCs w:val="24"/>
              </w:rPr>
              <w:t>Day Of Order</w:t>
            </w:r>
          </w:p>
        </w:tc>
        <w:tc>
          <w:tcPr>
            <w:tcW w:w="2279" w:type="dxa"/>
          </w:tcPr>
          <w:p w14:paraId="13EFCBEB" w14:textId="77777777" w:rsidR="00324583" w:rsidRPr="009032EE" w:rsidRDefault="00324583" w:rsidP="002F7092">
            <w:pPr>
              <w:pStyle w:val="ListParagraph"/>
              <w:autoSpaceDE w:val="0"/>
              <w:autoSpaceDN w:val="0"/>
              <w:adjustRightInd w:val="0"/>
              <w:rPr>
                <w:rFonts w:cstheme="minorHAnsi"/>
                <w:b/>
                <w:bCs/>
                <w:i/>
                <w:iCs/>
                <w:sz w:val="24"/>
                <w:szCs w:val="24"/>
              </w:rPr>
            </w:pPr>
            <w:r w:rsidRPr="009032EE">
              <w:rPr>
                <w:rFonts w:cstheme="minorHAnsi"/>
                <w:b/>
                <w:bCs/>
                <w:i/>
                <w:iCs/>
                <w:sz w:val="24"/>
                <w:szCs w:val="24"/>
              </w:rPr>
              <w:t>Week Day</w:t>
            </w:r>
            <w:del w:id="4" w:author="jeba.singh" w:date="2013-01-17T10:20:00Z">
              <w:r w:rsidRPr="009032EE" w:rsidDel="009A73B5">
                <w:rPr>
                  <w:rFonts w:cstheme="minorHAnsi"/>
                  <w:b/>
                  <w:bCs/>
                  <w:i/>
                  <w:iCs/>
                  <w:sz w:val="24"/>
                  <w:szCs w:val="24"/>
                </w:rPr>
                <w:delText>s</w:delText>
              </w:r>
            </w:del>
          </w:p>
        </w:tc>
      </w:tr>
      <w:tr w:rsidR="00324583" w:rsidRPr="009032EE" w14:paraId="13EFCBF1" w14:textId="77777777" w:rsidTr="00401E61">
        <w:tc>
          <w:tcPr>
            <w:tcW w:w="2220" w:type="dxa"/>
          </w:tcPr>
          <w:p w14:paraId="13EFCBED"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173" w:type="dxa"/>
          </w:tcPr>
          <w:p w14:paraId="13EFCBEE"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184" w:type="dxa"/>
          </w:tcPr>
          <w:p w14:paraId="13EFCBEF"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c>
          <w:tcPr>
            <w:tcW w:w="2279" w:type="dxa"/>
          </w:tcPr>
          <w:p w14:paraId="13EFCBF0" w14:textId="77777777" w:rsidR="00324583" w:rsidRPr="009032EE" w:rsidRDefault="00324583" w:rsidP="002F7092">
            <w:pPr>
              <w:pStyle w:val="ListParagraph"/>
              <w:autoSpaceDE w:val="0"/>
              <w:autoSpaceDN w:val="0"/>
              <w:adjustRightInd w:val="0"/>
              <w:ind w:left="0"/>
              <w:rPr>
                <w:rFonts w:cstheme="minorHAnsi"/>
                <w:b/>
                <w:bCs/>
                <w:i/>
                <w:iCs/>
                <w:sz w:val="24"/>
                <w:szCs w:val="24"/>
              </w:rPr>
            </w:pPr>
          </w:p>
        </w:tc>
      </w:tr>
    </w:tbl>
    <w:p w14:paraId="13EFCBF2" w14:textId="77777777" w:rsidR="00235FC6" w:rsidRPr="009032EE" w:rsidRDefault="00235FC6" w:rsidP="002F7092">
      <w:pPr>
        <w:pStyle w:val="ListParagraph"/>
        <w:autoSpaceDE w:val="0"/>
        <w:autoSpaceDN w:val="0"/>
        <w:adjustRightInd w:val="0"/>
        <w:spacing w:after="0" w:line="360" w:lineRule="auto"/>
        <w:rPr>
          <w:rFonts w:cstheme="minorHAnsi"/>
          <w:sz w:val="24"/>
          <w:szCs w:val="24"/>
        </w:rPr>
      </w:pPr>
    </w:p>
    <w:p w14:paraId="13EFCBF3" w14:textId="77777777" w:rsidR="003E42C5" w:rsidRPr="009032EE" w:rsidRDefault="009A6085"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Display SalesOrderID, OrderQty, and UnitPrice from the SalesOrderDetail table where a similar unit price needs to be marked with an identical value.</w:t>
      </w:r>
    </w:p>
    <w:p w14:paraId="13EFCBF4" w14:textId="77777777" w:rsidR="009A6085" w:rsidRPr="009032EE" w:rsidRDefault="009A6085"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Display the EmployeeID and the HireDate of the employees from the Employee table. The month and the year need to be displayed.</w:t>
      </w:r>
    </w:p>
    <w:p w14:paraId="13EFCBF5" w14:textId="77777777" w:rsidR="00AC676E"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 xml:space="preserve">Write a query to find all the people in the </w:t>
      </w:r>
      <w:r w:rsidR="009A73B5">
        <w:rPr>
          <w:rFonts w:cstheme="minorHAnsi"/>
          <w:sz w:val="24"/>
          <w:szCs w:val="24"/>
        </w:rPr>
        <w:t>Person.</w:t>
      </w:r>
      <w:r w:rsidR="009A73B5" w:rsidRPr="009032EE">
        <w:rPr>
          <w:rFonts w:cstheme="minorHAnsi"/>
          <w:sz w:val="24"/>
          <w:szCs w:val="24"/>
        </w:rPr>
        <w:t>Contact</w:t>
      </w:r>
      <w:r w:rsidRPr="009032EE">
        <w:rPr>
          <w:rFonts w:cstheme="minorHAnsi"/>
          <w:sz w:val="24"/>
          <w:szCs w:val="24"/>
        </w:rPr>
        <w:t xml:space="preserve"> table with three-letter last names ending with ‘an’.</w:t>
      </w:r>
    </w:p>
    <w:p w14:paraId="13EFCBF6" w14:textId="77777777" w:rsidR="002E7237"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calculate the average vacation hours and the sum of sick leave hours of the employees who work as Production Technician.</w:t>
      </w:r>
    </w:p>
    <w:p w14:paraId="13EFCBF7" w14:textId="77777777" w:rsidR="002E7237" w:rsidRPr="009032EE" w:rsidRDefault="002E7237"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find the number of different titles that an employee who works at AdventureWorks can hold.</w:t>
      </w:r>
    </w:p>
    <w:p w14:paraId="13EFCBF8"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all the sales persons and name of the</w:t>
      </w:r>
      <w:r w:rsidR="008B4EC8" w:rsidRPr="009032EE">
        <w:rPr>
          <w:rFonts w:cstheme="minorHAnsi"/>
          <w:sz w:val="24"/>
          <w:szCs w:val="24"/>
        </w:rPr>
        <w:t xml:space="preserve"> territories to which they belong.</w:t>
      </w:r>
    </w:p>
    <w:p w14:paraId="13EFCBF9"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sales order ID, the product ID, and order date for all products in the following format.</w:t>
      </w:r>
    </w:p>
    <w:p w14:paraId="13EFCBFA" w14:textId="77777777" w:rsidR="00B34C6F" w:rsidRPr="009032EE" w:rsidRDefault="00B34C6F" w:rsidP="002F7092">
      <w:pPr>
        <w:autoSpaceDE w:val="0"/>
        <w:autoSpaceDN w:val="0"/>
        <w:adjustRightInd w:val="0"/>
        <w:spacing w:after="0" w:line="240" w:lineRule="auto"/>
        <w:ind w:left="360"/>
        <w:rPr>
          <w:rFonts w:cstheme="minorHAnsi"/>
          <w:sz w:val="24"/>
          <w:szCs w:val="24"/>
        </w:rPr>
      </w:pPr>
    </w:p>
    <w:tbl>
      <w:tblPr>
        <w:tblStyle w:val="TableGrid"/>
        <w:tblW w:w="0" w:type="auto"/>
        <w:tblInd w:w="1395" w:type="dxa"/>
        <w:tblLook w:val="04A0" w:firstRow="1" w:lastRow="0" w:firstColumn="1" w:lastColumn="0" w:noHBand="0" w:noVBand="1"/>
      </w:tblPr>
      <w:tblGrid>
        <w:gridCol w:w="2210"/>
        <w:gridCol w:w="2187"/>
        <w:gridCol w:w="2190"/>
      </w:tblGrid>
      <w:tr w:rsidR="00B34C6F" w:rsidRPr="009032EE" w14:paraId="13EFCBFE" w14:textId="77777777" w:rsidTr="00401E61">
        <w:tc>
          <w:tcPr>
            <w:tcW w:w="2210" w:type="dxa"/>
          </w:tcPr>
          <w:p w14:paraId="13EFCBFB"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Order ID</w:t>
            </w:r>
          </w:p>
        </w:tc>
        <w:tc>
          <w:tcPr>
            <w:tcW w:w="2187" w:type="dxa"/>
          </w:tcPr>
          <w:p w14:paraId="13EFCBFC"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Product ID</w:t>
            </w:r>
          </w:p>
        </w:tc>
        <w:tc>
          <w:tcPr>
            <w:tcW w:w="2190" w:type="dxa"/>
          </w:tcPr>
          <w:p w14:paraId="13EFCBFD"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Order Date</w:t>
            </w:r>
          </w:p>
        </w:tc>
      </w:tr>
      <w:tr w:rsidR="00B34C6F" w:rsidRPr="009032EE" w14:paraId="13EFCC02" w14:textId="77777777" w:rsidTr="00401E61">
        <w:tc>
          <w:tcPr>
            <w:tcW w:w="2210" w:type="dxa"/>
          </w:tcPr>
          <w:p w14:paraId="13EFCBFF"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c>
          <w:tcPr>
            <w:tcW w:w="2187" w:type="dxa"/>
          </w:tcPr>
          <w:p w14:paraId="13EFCC00"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c>
          <w:tcPr>
            <w:tcW w:w="2190" w:type="dxa"/>
          </w:tcPr>
          <w:p w14:paraId="13EFCC01" w14:textId="77777777" w:rsidR="00B34C6F" w:rsidRPr="009032EE" w:rsidRDefault="00B34C6F" w:rsidP="002F7092">
            <w:pPr>
              <w:pStyle w:val="ListParagraph"/>
              <w:autoSpaceDE w:val="0"/>
              <w:autoSpaceDN w:val="0"/>
              <w:adjustRightInd w:val="0"/>
              <w:ind w:left="360"/>
              <w:rPr>
                <w:rFonts w:cstheme="minorHAnsi"/>
                <w:b/>
                <w:bCs/>
                <w:i/>
                <w:iCs/>
                <w:sz w:val="24"/>
                <w:szCs w:val="24"/>
              </w:rPr>
            </w:pPr>
          </w:p>
        </w:tc>
      </w:tr>
    </w:tbl>
    <w:p w14:paraId="13EFCC03"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04"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sales person ID and territory names for all sales persons. If a sales person does not belong to any territory, NULL should be displayed.</w:t>
      </w:r>
    </w:p>
    <w:p w14:paraId="13EFCC05" w14:textId="77777777" w:rsidR="00B34C6F" w:rsidRPr="009032EE" w:rsidRDefault="00B34C6F" w:rsidP="002F7092">
      <w:pPr>
        <w:autoSpaceDE w:val="0"/>
        <w:autoSpaceDN w:val="0"/>
        <w:adjustRightInd w:val="0"/>
        <w:spacing w:after="0" w:line="240" w:lineRule="auto"/>
        <w:ind w:left="360"/>
        <w:rPr>
          <w:rFonts w:cstheme="minorHAnsi"/>
          <w:sz w:val="24"/>
          <w:szCs w:val="24"/>
        </w:rPr>
      </w:pPr>
    </w:p>
    <w:tbl>
      <w:tblPr>
        <w:tblStyle w:val="TableGrid"/>
        <w:tblW w:w="0" w:type="auto"/>
        <w:tblInd w:w="2482" w:type="dxa"/>
        <w:tblLook w:val="04A0" w:firstRow="1" w:lastRow="0" w:firstColumn="1" w:lastColumn="0" w:noHBand="0" w:noVBand="1"/>
      </w:tblPr>
      <w:tblGrid>
        <w:gridCol w:w="2197"/>
        <w:gridCol w:w="2214"/>
      </w:tblGrid>
      <w:tr w:rsidR="00B34C6F" w:rsidRPr="009032EE" w14:paraId="13EFCC08" w14:textId="77777777" w:rsidTr="00401E61">
        <w:tc>
          <w:tcPr>
            <w:tcW w:w="2197" w:type="dxa"/>
          </w:tcPr>
          <w:p w14:paraId="13EFCC06"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Sales Person ID</w:t>
            </w:r>
          </w:p>
        </w:tc>
        <w:tc>
          <w:tcPr>
            <w:tcW w:w="2214" w:type="dxa"/>
          </w:tcPr>
          <w:p w14:paraId="13EFCC07"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Territory Name</w:t>
            </w:r>
          </w:p>
        </w:tc>
      </w:tr>
      <w:tr w:rsidR="00B34C6F" w:rsidRPr="009032EE" w14:paraId="13EFCC0B" w14:textId="77777777" w:rsidTr="00401E61">
        <w:tc>
          <w:tcPr>
            <w:tcW w:w="2197" w:type="dxa"/>
          </w:tcPr>
          <w:p w14:paraId="13EFCC09"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268</w:t>
            </w:r>
          </w:p>
        </w:tc>
        <w:tc>
          <w:tcPr>
            <w:tcW w:w="2214" w:type="dxa"/>
          </w:tcPr>
          <w:p w14:paraId="13EFCC0A"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NULL</w:t>
            </w:r>
          </w:p>
        </w:tc>
      </w:tr>
      <w:tr w:rsidR="00B34C6F" w:rsidRPr="009032EE" w14:paraId="13EFCC0E" w14:textId="77777777" w:rsidTr="00401E61">
        <w:tc>
          <w:tcPr>
            <w:tcW w:w="2197" w:type="dxa"/>
          </w:tcPr>
          <w:p w14:paraId="13EFCC0C"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275</w:t>
            </w:r>
          </w:p>
        </w:tc>
        <w:tc>
          <w:tcPr>
            <w:tcW w:w="2214" w:type="dxa"/>
          </w:tcPr>
          <w:p w14:paraId="13EFCC0D" w14:textId="77777777" w:rsidR="00B34C6F" w:rsidRPr="009032EE" w:rsidRDefault="00B34C6F" w:rsidP="002F7092">
            <w:pPr>
              <w:pStyle w:val="ListParagraph"/>
              <w:autoSpaceDE w:val="0"/>
              <w:autoSpaceDN w:val="0"/>
              <w:adjustRightInd w:val="0"/>
              <w:ind w:left="360"/>
              <w:rPr>
                <w:rFonts w:cstheme="minorHAnsi"/>
                <w:b/>
                <w:bCs/>
                <w:i/>
                <w:iCs/>
                <w:sz w:val="24"/>
                <w:szCs w:val="24"/>
              </w:rPr>
            </w:pPr>
            <w:r w:rsidRPr="009032EE">
              <w:rPr>
                <w:rFonts w:cstheme="minorHAnsi"/>
                <w:b/>
                <w:bCs/>
                <w:i/>
                <w:iCs/>
                <w:sz w:val="24"/>
                <w:szCs w:val="24"/>
              </w:rPr>
              <w:t>Northeast</w:t>
            </w:r>
          </w:p>
        </w:tc>
      </w:tr>
    </w:tbl>
    <w:p w14:paraId="13EFCC0F"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10" w14:textId="77777777" w:rsidR="00B34C6F" w:rsidRPr="009032EE" w:rsidRDefault="00B34C6F" w:rsidP="002F7092">
      <w:pPr>
        <w:pStyle w:val="ListParagraph"/>
        <w:autoSpaceDE w:val="0"/>
        <w:autoSpaceDN w:val="0"/>
        <w:adjustRightInd w:val="0"/>
        <w:spacing w:after="0" w:line="240" w:lineRule="auto"/>
        <w:ind w:left="360"/>
        <w:rPr>
          <w:rFonts w:cstheme="minorHAnsi"/>
          <w:sz w:val="24"/>
          <w:szCs w:val="24"/>
        </w:rPr>
      </w:pPr>
    </w:p>
    <w:p w14:paraId="13EFCC11" w14:textId="77777777" w:rsidR="00B34C6F" w:rsidRPr="009032EE" w:rsidRDefault="00B34C6F"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total amount due of all the sales orders rounded off to a whole number. In addition, display the sales order ID and the type of credit card through which the payment was made.</w:t>
      </w:r>
    </w:p>
    <w:p w14:paraId="13EFCC12" w14:textId="77777777" w:rsidR="0032549D" w:rsidRPr="009032EE" w:rsidRDefault="0032549D"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order date along with the sales order ID and territory name. The order date should be displayed in the dd/mm/yyyy format.</w:t>
      </w:r>
    </w:p>
    <w:p w14:paraId="13EFCC13" w14:textId="77777777" w:rsidR="0032549D" w:rsidRPr="009032EE" w:rsidRDefault="0032549D"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display the order ID and the territory name of the orders where the month of order is May and year is 2004.</w:t>
      </w:r>
    </w:p>
    <w:p w14:paraId="13EFCC14" w14:textId="77777777" w:rsidR="00022FA1" w:rsidRDefault="00636803" w:rsidP="002F7092">
      <w:pPr>
        <w:pStyle w:val="ListParagraph"/>
        <w:numPr>
          <w:ilvl w:val="0"/>
          <w:numId w:val="5"/>
        </w:numPr>
        <w:autoSpaceDE w:val="0"/>
        <w:autoSpaceDN w:val="0"/>
        <w:adjustRightInd w:val="0"/>
        <w:spacing w:after="0" w:line="360" w:lineRule="auto"/>
        <w:ind w:left="360" w:firstLine="0"/>
        <w:rPr>
          <w:rFonts w:cstheme="minorHAnsi"/>
          <w:sz w:val="24"/>
          <w:szCs w:val="24"/>
        </w:rPr>
      </w:pPr>
      <w:r w:rsidRPr="009032EE">
        <w:rPr>
          <w:rFonts w:cstheme="minorHAnsi"/>
          <w:sz w:val="24"/>
          <w:szCs w:val="24"/>
        </w:rPr>
        <w:t>Write a query to retrieve the details of the product locations where cost rate is greater than 12. In addition, the locations need to be grouped into three groups, and then ranked based on the cost rate in descending order.</w:t>
      </w:r>
    </w:p>
    <w:p w14:paraId="13EFCC15" w14:textId="77777777" w:rsidR="002E49CA" w:rsidRDefault="002E49CA" w:rsidP="002F7092">
      <w:pPr>
        <w:pStyle w:val="ListParagraph"/>
        <w:numPr>
          <w:ilvl w:val="0"/>
          <w:numId w:val="5"/>
        </w:numPr>
        <w:autoSpaceDE w:val="0"/>
        <w:autoSpaceDN w:val="0"/>
        <w:adjustRightInd w:val="0"/>
        <w:spacing w:after="0" w:line="360" w:lineRule="auto"/>
        <w:ind w:left="360" w:firstLine="0"/>
        <w:rPr>
          <w:ins w:id="5" w:author="jeba.singh" w:date="2013-01-17T11:41:00Z"/>
          <w:rFonts w:cstheme="minorHAnsi"/>
          <w:sz w:val="24"/>
          <w:szCs w:val="24"/>
        </w:rPr>
      </w:pPr>
      <w:ins w:id="6" w:author="jeba.singh" w:date="2013-01-17T10:34:00Z">
        <w:r>
          <w:rPr>
            <w:rFonts w:cstheme="minorHAnsi"/>
            <w:sz w:val="24"/>
            <w:szCs w:val="24"/>
          </w:rPr>
          <w:t xml:space="preserve">Display all </w:t>
        </w:r>
      </w:ins>
      <w:ins w:id="7" w:author="jeba.singh" w:date="2013-01-17T10:36:00Z">
        <w:r>
          <w:rPr>
            <w:rFonts w:cstheme="minorHAnsi"/>
            <w:sz w:val="24"/>
            <w:szCs w:val="24"/>
          </w:rPr>
          <w:t xml:space="preserve">female </w:t>
        </w:r>
      </w:ins>
      <w:ins w:id="8" w:author="jeba.singh" w:date="2013-01-17T10:34:00Z">
        <w:r>
          <w:rPr>
            <w:rFonts w:cstheme="minorHAnsi"/>
            <w:sz w:val="24"/>
            <w:szCs w:val="24"/>
          </w:rPr>
          <w:t xml:space="preserve">employee names and </w:t>
        </w:r>
      </w:ins>
      <w:ins w:id="9" w:author="jeba.singh" w:date="2013-01-17T10:35:00Z">
        <w:r>
          <w:rPr>
            <w:rFonts w:cstheme="minorHAnsi"/>
            <w:sz w:val="24"/>
            <w:szCs w:val="24"/>
          </w:rPr>
          <w:t>their</w:t>
        </w:r>
      </w:ins>
      <w:ins w:id="10" w:author="jeba.singh" w:date="2013-01-17T10:34:00Z">
        <w:r>
          <w:rPr>
            <w:rFonts w:cstheme="minorHAnsi"/>
            <w:sz w:val="24"/>
            <w:szCs w:val="24"/>
          </w:rPr>
          <w:t xml:space="preserve"> </w:t>
        </w:r>
      </w:ins>
      <w:ins w:id="11" w:author="jeba.singh" w:date="2013-01-17T10:35:00Z">
        <w:r>
          <w:rPr>
            <w:rFonts w:cstheme="minorHAnsi"/>
            <w:sz w:val="24"/>
            <w:szCs w:val="24"/>
          </w:rPr>
          <w:t>manager name.</w:t>
        </w:r>
      </w:ins>
      <w:ins w:id="12" w:author="jeba.singh" w:date="2013-01-17T10:36:00Z">
        <w:r>
          <w:rPr>
            <w:rFonts w:cstheme="minorHAnsi"/>
            <w:sz w:val="24"/>
            <w:szCs w:val="24"/>
          </w:rPr>
          <w:t xml:space="preserve"> Even if an employee does not have a manger, those employee </w:t>
        </w:r>
      </w:ins>
      <w:ins w:id="13" w:author="jeba.singh" w:date="2013-01-17T11:34:00Z">
        <w:r w:rsidR="0088526B">
          <w:rPr>
            <w:rFonts w:cstheme="minorHAnsi"/>
            <w:sz w:val="24"/>
            <w:szCs w:val="24"/>
          </w:rPr>
          <w:t xml:space="preserve">name </w:t>
        </w:r>
      </w:ins>
      <w:ins w:id="14" w:author="jeba.singh" w:date="2013-01-17T10:36:00Z">
        <w:r>
          <w:rPr>
            <w:rFonts w:cstheme="minorHAnsi"/>
            <w:sz w:val="24"/>
            <w:szCs w:val="24"/>
          </w:rPr>
          <w:t>should appear in the result</w:t>
        </w:r>
      </w:ins>
    </w:p>
    <w:p w14:paraId="13EFCC16" w14:textId="77777777" w:rsidR="0088526B" w:rsidRDefault="0088526B" w:rsidP="002F7092">
      <w:pPr>
        <w:pStyle w:val="ListParagraph"/>
        <w:numPr>
          <w:ilvl w:val="0"/>
          <w:numId w:val="5"/>
        </w:numPr>
        <w:autoSpaceDE w:val="0"/>
        <w:autoSpaceDN w:val="0"/>
        <w:adjustRightInd w:val="0"/>
        <w:spacing w:after="0" w:line="360" w:lineRule="auto"/>
        <w:ind w:left="360" w:firstLine="0"/>
        <w:rPr>
          <w:ins w:id="15" w:author="jeba.singh" w:date="2013-01-17T11:43:00Z"/>
          <w:rFonts w:cstheme="minorHAnsi"/>
          <w:sz w:val="24"/>
          <w:szCs w:val="24"/>
        </w:rPr>
      </w:pPr>
      <w:ins w:id="16" w:author="jeba.singh" w:date="2013-01-17T11:42:00Z">
        <w:r>
          <w:rPr>
            <w:rFonts w:cstheme="minorHAnsi"/>
            <w:sz w:val="24"/>
            <w:szCs w:val="24"/>
          </w:rPr>
          <w:t xml:space="preserve">Display all single male employees and </w:t>
        </w:r>
      </w:ins>
      <w:ins w:id="17" w:author="jeba.singh" w:date="2013-01-17T11:43:00Z">
        <w:r>
          <w:rPr>
            <w:rFonts w:cstheme="minorHAnsi"/>
            <w:sz w:val="24"/>
            <w:szCs w:val="24"/>
          </w:rPr>
          <w:t>their</w:t>
        </w:r>
      </w:ins>
      <w:ins w:id="18" w:author="jeba.singh" w:date="2013-01-17T11:42:00Z">
        <w:r>
          <w:rPr>
            <w:rFonts w:cstheme="minorHAnsi"/>
            <w:sz w:val="24"/>
            <w:szCs w:val="24"/>
          </w:rPr>
          <w:t xml:space="preserve"> </w:t>
        </w:r>
      </w:ins>
      <w:ins w:id="19" w:author="jeba.singh" w:date="2013-01-17T11:43:00Z">
        <w:r>
          <w:rPr>
            <w:rFonts w:cstheme="minorHAnsi"/>
            <w:sz w:val="24"/>
            <w:szCs w:val="24"/>
          </w:rPr>
          <w:t xml:space="preserve">address (including state name, country name) who </w:t>
        </w:r>
      </w:ins>
      <w:ins w:id="20" w:author="jeba.singh" w:date="2013-01-17T11:44:00Z">
        <w:r>
          <w:rPr>
            <w:rFonts w:cstheme="minorHAnsi"/>
            <w:sz w:val="24"/>
            <w:szCs w:val="24"/>
          </w:rPr>
          <w:t xml:space="preserve">were </w:t>
        </w:r>
      </w:ins>
      <w:ins w:id="21" w:author="jeba.singh" w:date="2013-01-17T11:45:00Z">
        <w:r w:rsidR="00AB772F">
          <w:rPr>
            <w:rFonts w:cstheme="minorHAnsi"/>
            <w:sz w:val="24"/>
            <w:szCs w:val="24"/>
          </w:rPr>
          <w:t>born before the year : 1980</w:t>
        </w:r>
      </w:ins>
    </w:p>
    <w:p w14:paraId="13EFCC17" w14:textId="77777777" w:rsidR="0088526B" w:rsidRDefault="00AB772F" w:rsidP="002F7092">
      <w:pPr>
        <w:pStyle w:val="ListParagraph"/>
        <w:numPr>
          <w:ilvl w:val="0"/>
          <w:numId w:val="5"/>
        </w:numPr>
        <w:autoSpaceDE w:val="0"/>
        <w:autoSpaceDN w:val="0"/>
        <w:adjustRightInd w:val="0"/>
        <w:spacing w:after="0" w:line="360" w:lineRule="auto"/>
        <w:ind w:left="360" w:firstLine="0"/>
        <w:rPr>
          <w:ins w:id="22" w:author="jeba.singh" w:date="2013-01-17T11:47:00Z"/>
          <w:rFonts w:cstheme="minorHAnsi"/>
          <w:sz w:val="24"/>
          <w:szCs w:val="24"/>
        </w:rPr>
      </w:pPr>
      <w:ins w:id="23" w:author="jeba.singh" w:date="2013-01-17T11:46:00Z">
        <w:r>
          <w:rPr>
            <w:rFonts w:cstheme="minorHAnsi"/>
            <w:sz w:val="24"/>
            <w:szCs w:val="24"/>
          </w:rPr>
          <w:t xml:space="preserve">Which manager </w:t>
        </w:r>
      </w:ins>
      <w:ins w:id="24" w:author="jeba.singh" w:date="2013-01-17T11:47:00Z">
        <w:r>
          <w:rPr>
            <w:rFonts w:cstheme="minorHAnsi"/>
            <w:sz w:val="24"/>
            <w:szCs w:val="24"/>
          </w:rPr>
          <w:t xml:space="preserve">(name) </w:t>
        </w:r>
      </w:ins>
      <w:ins w:id="25" w:author="jeba.singh" w:date="2013-01-17T11:46:00Z">
        <w:r>
          <w:rPr>
            <w:rFonts w:cstheme="minorHAnsi"/>
            <w:sz w:val="24"/>
            <w:szCs w:val="24"/>
          </w:rPr>
          <w:t>has the most number of employees working under him/her?</w:t>
        </w:r>
      </w:ins>
    </w:p>
    <w:p w14:paraId="13EFCC18" w14:textId="77777777" w:rsidR="00AB772F" w:rsidRPr="009032EE" w:rsidRDefault="00AB772F" w:rsidP="00AB772F">
      <w:pPr>
        <w:pStyle w:val="ListParagraph"/>
        <w:numPr>
          <w:ilvl w:val="0"/>
          <w:numId w:val="5"/>
        </w:numPr>
        <w:autoSpaceDE w:val="0"/>
        <w:autoSpaceDN w:val="0"/>
        <w:adjustRightInd w:val="0"/>
        <w:spacing w:after="0" w:line="360" w:lineRule="auto"/>
        <w:ind w:left="360" w:firstLine="0"/>
        <w:rPr>
          <w:ins w:id="26" w:author="jeba.singh" w:date="2013-01-17T11:47:00Z"/>
          <w:rFonts w:cstheme="minorHAnsi"/>
          <w:sz w:val="24"/>
          <w:szCs w:val="24"/>
        </w:rPr>
      </w:pPr>
      <w:ins w:id="27" w:author="jeba.singh" w:date="2013-01-17T11:47:00Z">
        <w:r>
          <w:rPr>
            <w:rFonts w:cstheme="minorHAnsi"/>
            <w:sz w:val="24"/>
            <w:szCs w:val="24"/>
          </w:rPr>
          <w:t>Which manager (name) has the most number of female employees working under him/her?</w:t>
        </w:r>
      </w:ins>
    </w:p>
    <w:p w14:paraId="13EFCC19" w14:textId="77777777" w:rsidR="00AB772F" w:rsidRDefault="00AB772F" w:rsidP="002F7092">
      <w:pPr>
        <w:pStyle w:val="ListParagraph"/>
        <w:numPr>
          <w:ilvl w:val="0"/>
          <w:numId w:val="5"/>
        </w:numPr>
        <w:autoSpaceDE w:val="0"/>
        <w:autoSpaceDN w:val="0"/>
        <w:adjustRightInd w:val="0"/>
        <w:spacing w:after="0" w:line="360" w:lineRule="auto"/>
        <w:ind w:left="360" w:firstLine="0"/>
        <w:rPr>
          <w:ins w:id="28" w:author="jeba.singh" w:date="2013-01-17T12:20:00Z"/>
          <w:rFonts w:cstheme="minorHAnsi"/>
          <w:sz w:val="24"/>
          <w:szCs w:val="24"/>
        </w:rPr>
      </w:pPr>
      <w:ins w:id="29" w:author="jeba.singh" w:date="2013-01-17T11:48:00Z">
        <w:r>
          <w:rPr>
            <w:rFonts w:cstheme="minorHAnsi"/>
            <w:sz w:val="24"/>
            <w:szCs w:val="24"/>
          </w:rPr>
          <w:t xml:space="preserve">Display the number of employees </w:t>
        </w:r>
      </w:ins>
      <w:ins w:id="30" w:author="jeba.singh" w:date="2013-01-17T11:49:00Z">
        <w:r>
          <w:rPr>
            <w:rFonts w:cstheme="minorHAnsi"/>
            <w:sz w:val="24"/>
            <w:szCs w:val="24"/>
          </w:rPr>
          <w:t xml:space="preserve">by </w:t>
        </w:r>
      </w:ins>
      <w:ins w:id="31" w:author="jeba.singh" w:date="2013-01-17T11:48:00Z">
        <w:r>
          <w:rPr>
            <w:rFonts w:cstheme="minorHAnsi"/>
            <w:sz w:val="24"/>
            <w:szCs w:val="24"/>
          </w:rPr>
          <w:t>each state</w:t>
        </w:r>
      </w:ins>
      <w:ins w:id="32" w:author="jeba.singh" w:date="2013-01-17T11:49:00Z">
        <w:r>
          <w:rPr>
            <w:rFonts w:cstheme="minorHAnsi"/>
            <w:sz w:val="24"/>
            <w:szCs w:val="24"/>
          </w:rPr>
          <w:t xml:space="preserve"> (state name)</w:t>
        </w:r>
      </w:ins>
      <w:ins w:id="33" w:author="jeba.singh" w:date="2013-01-17T11:51:00Z">
        <w:r>
          <w:rPr>
            <w:rFonts w:cstheme="minorHAnsi"/>
            <w:sz w:val="24"/>
            <w:szCs w:val="24"/>
          </w:rPr>
          <w:t xml:space="preserve"> – based on their address</w:t>
        </w:r>
      </w:ins>
      <w:ins w:id="34" w:author="jeba.singh" w:date="2013-01-17T11:48:00Z">
        <w:r>
          <w:rPr>
            <w:rFonts w:cstheme="minorHAnsi"/>
            <w:sz w:val="24"/>
            <w:szCs w:val="24"/>
          </w:rPr>
          <w:t>.</w:t>
        </w:r>
      </w:ins>
    </w:p>
    <w:p w14:paraId="13EFCC1A" w14:textId="77777777" w:rsidR="0026219A" w:rsidRDefault="0026219A" w:rsidP="002F7092">
      <w:pPr>
        <w:pStyle w:val="ListParagraph"/>
        <w:numPr>
          <w:ilvl w:val="0"/>
          <w:numId w:val="5"/>
        </w:numPr>
        <w:autoSpaceDE w:val="0"/>
        <w:autoSpaceDN w:val="0"/>
        <w:adjustRightInd w:val="0"/>
        <w:spacing w:after="0" w:line="360" w:lineRule="auto"/>
        <w:ind w:left="360" w:firstLine="0"/>
        <w:rPr>
          <w:rFonts w:cstheme="minorHAnsi"/>
          <w:sz w:val="24"/>
          <w:szCs w:val="24"/>
        </w:rPr>
      </w:pPr>
      <w:ins w:id="35" w:author="jeba.singh" w:date="2013-01-17T12:20:00Z">
        <w:r>
          <w:rPr>
            <w:rFonts w:cstheme="minorHAnsi"/>
            <w:sz w:val="24"/>
            <w:szCs w:val="24"/>
          </w:rPr>
          <w:t>Find the second highest salarie</w:t>
        </w:r>
      </w:ins>
      <w:ins w:id="36" w:author="jeba.singh" w:date="2013-01-17T12:21:00Z">
        <w:r>
          <w:rPr>
            <w:rFonts w:cstheme="minorHAnsi"/>
            <w:sz w:val="24"/>
            <w:szCs w:val="24"/>
          </w:rPr>
          <w:t>d</w:t>
        </w:r>
      </w:ins>
      <w:ins w:id="37" w:author="jeba.singh" w:date="2013-01-17T12:20:00Z">
        <w:r>
          <w:rPr>
            <w:rFonts w:cstheme="minorHAnsi"/>
            <w:sz w:val="24"/>
            <w:szCs w:val="24"/>
          </w:rPr>
          <w:t xml:space="preserve"> employee</w:t>
        </w:r>
      </w:ins>
      <w:ins w:id="38" w:author="jeba.singh" w:date="2013-01-17T12:22:00Z">
        <w:r>
          <w:rPr>
            <w:rFonts w:cstheme="minorHAnsi"/>
            <w:sz w:val="24"/>
            <w:szCs w:val="24"/>
          </w:rPr>
          <w:t xml:space="preserve"> per their current rate. Hint: Use CTE</w:t>
        </w:r>
      </w:ins>
      <w:ins w:id="39" w:author="jeba.singh" w:date="2013-01-17T12:24:00Z">
        <w:r>
          <w:rPr>
            <w:rFonts w:cstheme="minorHAnsi"/>
            <w:sz w:val="24"/>
            <w:szCs w:val="24"/>
          </w:rPr>
          <w:t xml:space="preserve"> for finding the latest rate per employee</w:t>
        </w:r>
      </w:ins>
    </w:p>
    <w:p w14:paraId="13EFCC1B" w14:textId="77777777" w:rsidR="00E31593" w:rsidRPr="009032EE" w:rsidRDefault="00E31593" w:rsidP="002F7092">
      <w:pPr>
        <w:pStyle w:val="ListParagraph"/>
        <w:numPr>
          <w:ilvl w:val="0"/>
          <w:numId w:val="5"/>
        </w:numPr>
        <w:autoSpaceDE w:val="0"/>
        <w:autoSpaceDN w:val="0"/>
        <w:adjustRightInd w:val="0"/>
        <w:spacing w:after="0" w:line="360" w:lineRule="auto"/>
        <w:ind w:left="360" w:firstLine="0"/>
        <w:rPr>
          <w:rFonts w:cstheme="minorHAnsi"/>
          <w:sz w:val="24"/>
          <w:szCs w:val="24"/>
        </w:rPr>
      </w:pPr>
      <w:ins w:id="40" w:author="jeba.singh" w:date="2013-01-17T12:01:00Z">
        <w:r>
          <w:rPr>
            <w:rFonts w:cstheme="minorHAnsi"/>
            <w:sz w:val="24"/>
            <w:szCs w:val="24"/>
          </w:rPr>
          <w:t xml:space="preserve">Display the following </w:t>
        </w:r>
      </w:ins>
      <w:ins w:id="41" w:author="jeba.singh" w:date="2013-01-17T12:16:00Z">
        <w:r w:rsidR="0029638B">
          <w:rPr>
            <w:rFonts w:cstheme="minorHAnsi"/>
            <w:sz w:val="24"/>
            <w:szCs w:val="24"/>
          </w:rPr>
          <w:t xml:space="preserve">details </w:t>
        </w:r>
      </w:ins>
      <w:ins w:id="42" w:author="jeba.singh" w:date="2013-01-17T12:01:00Z">
        <w:r>
          <w:rPr>
            <w:rFonts w:cstheme="minorHAnsi"/>
            <w:sz w:val="24"/>
            <w:szCs w:val="24"/>
          </w:rPr>
          <w:t xml:space="preserve">assuming all employees worked </w:t>
        </w:r>
      </w:ins>
      <w:ins w:id="43" w:author="jeba.singh" w:date="2013-01-17T12:18:00Z">
        <w:r w:rsidR="0029638B">
          <w:rPr>
            <w:rFonts w:cstheme="minorHAnsi"/>
            <w:sz w:val="24"/>
            <w:szCs w:val="24"/>
          </w:rPr>
          <w:t>7</w:t>
        </w:r>
      </w:ins>
      <w:ins w:id="44" w:author="jeba.singh" w:date="2013-01-17T12:01:00Z">
        <w:r>
          <w:rPr>
            <w:rFonts w:cstheme="minorHAnsi"/>
            <w:sz w:val="24"/>
            <w:szCs w:val="24"/>
          </w:rPr>
          <w:t xml:space="preserve"> days a week and 8 hrs per day: </w:t>
        </w:r>
      </w:ins>
      <w:ins w:id="45" w:author="jeba.singh" w:date="2013-01-17T12:16:00Z">
        <w:r w:rsidR="0029638B">
          <w:rPr>
            <w:rFonts w:cstheme="minorHAnsi"/>
            <w:sz w:val="24"/>
            <w:szCs w:val="24"/>
          </w:rPr>
          <w:t xml:space="preserve">Employee ID, </w:t>
        </w:r>
      </w:ins>
      <w:ins w:id="46" w:author="jeba.singh" w:date="2013-01-17T12:01:00Z">
        <w:r>
          <w:rPr>
            <w:rFonts w:cstheme="minorHAnsi"/>
            <w:sz w:val="24"/>
            <w:szCs w:val="24"/>
          </w:rPr>
          <w:t>Employee Name</w:t>
        </w:r>
      </w:ins>
      <w:ins w:id="47" w:author="jeba.singh" w:date="2013-01-17T12:16:00Z">
        <w:r w:rsidR="0029638B">
          <w:rPr>
            <w:rFonts w:cstheme="minorHAnsi"/>
            <w:sz w:val="24"/>
            <w:szCs w:val="24"/>
          </w:rPr>
          <w:t>, Total Salary drawn till date</w:t>
        </w:r>
      </w:ins>
      <w:ins w:id="48" w:author="jeba.singh" w:date="2013-01-17T12:17:00Z">
        <w:r w:rsidR="0029638B">
          <w:rPr>
            <w:rFonts w:cstheme="minorHAnsi"/>
            <w:sz w:val="24"/>
            <w:szCs w:val="24"/>
          </w:rPr>
          <w:t>. Hint : Use CTE / Correlated sub query</w:t>
        </w:r>
      </w:ins>
    </w:p>
    <w:p w14:paraId="13EFCC1C" w14:textId="77777777" w:rsidR="008E702C" w:rsidRPr="009032EE" w:rsidRDefault="008E702C" w:rsidP="002F7092">
      <w:pPr>
        <w:autoSpaceDE w:val="0"/>
        <w:autoSpaceDN w:val="0"/>
        <w:adjustRightInd w:val="0"/>
        <w:spacing w:after="0" w:line="240" w:lineRule="auto"/>
        <w:rPr>
          <w:rFonts w:cstheme="minorHAnsi"/>
          <w:b/>
          <w:sz w:val="24"/>
          <w:szCs w:val="24"/>
        </w:rPr>
      </w:pPr>
    </w:p>
    <w:p w14:paraId="13EFCC1D" w14:textId="77777777" w:rsidR="00673811" w:rsidRPr="009032EE" w:rsidRDefault="00673811" w:rsidP="00AB772F">
      <w:pPr>
        <w:pStyle w:val="Heading2"/>
      </w:pPr>
      <w:r w:rsidRPr="009032EE">
        <w:lastRenderedPageBreak/>
        <w:t>Day</w:t>
      </w:r>
      <w:r w:rsidR="00860D1E" w:rsidRPr="009032EE">
        <w:t xml:space="preserve"> </w:t>
      </w:r>
      <w:r w:rsidRPr="009032EE">
        <w:t>5</w:t>
      </w:r>
    </w:p>
    <w:p w14:paraId="13EFCC1E" w14:textId="77777777" w:rsidR="004D1C1E" w:rsidRPr="009032EE" w:rsidRDefault="004D1C1E" w:rsidP="002F7092">
      <w:pPr>
        <w:autoSpaceDE w:val="0"/>
        <w:autoSpaceDN w:val="0"/>
        <w:adjustRightInd w:val="0"/>
        <w:spacing w:after="0" w:line="240" w:lineRule="auto"/>
        <w:rPr>
          <w:rFonts w:cstheme="minorHAnsi"/>
          <w:b/>
          <w:color w:val="FF0000"/>
          <w:sz w:val="24"/>
          <w:szCs w:val="24"/>
        </w:rPr>
      </w:pPr>
    </w:p>
    <w:p w14:paraId="13EFCC1F" w14:textId="77777777" w:rsidR="00283E39" w:rsidRPr="009032EE" w:rsidRDefault="004D1C1E" w:rsidP="002F7092">
      <w:pPr>
        <w:pStyle w:val="ListParagraph"/>
        <w:numPr>
          <w:ilvl w:val="0"/>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 xml:space="preserve"> </w:t>
      </w:r>
      <w:r w:rsidR="00283E39" w:rsidRPr="009032EE">
        <w:rPr>
          <w:rFonts w:cstheme="minorHAnsi"/>
          <w:sz w:val="24"/>
          <w:szCs w:val="24"/>
        </w:rPr>
        <w:t>Create a table as ProductMaster as follows.</w:t>
      </w:r>
    </w:p>
    <w:p w14:paraId="13EFCC20" w14:textId="77777777" w:rsidR="00283E39" w:rsidRPr="009032EE" w:rsidRDefault="00283E39" w:rsidP="002F7092">
      <w:pPr>
        <w:pStyle w:val="ListParagraph"/>
        <w:numPr>
          <w:ilvl w:val="1"/>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ProductID auto increament from 200 onwards.</w:t>
      </w:r>
    </w:p>
    <w:p w14:paraId="13EFCC21" w14:textId="77777777" w:rsidR="00283E39" w:rsidRPr="009032EE" w:rsidRDefault="00283E39" w:rsidP="002F7092">
      <w:pPr>
        <w:pStyle w:val="ListParagraph"/>
        <w:numPr>
          <w:ilvl w:val="1"/>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ProductName string type max 20.</w:t>
      </w:r>
    </w:p>
    <w:p w14:paraId="13EFCC22" w14:textId="77777777" w:rsidR="00283E39" w:rsidRPr="009032EE" w:rsidRDefault="00283E39" w:rsidP="002F7092">
      <w:pPr>
        <w:pStyle w:val="ListParagraph"/>
        <w:numPr>
          <w:ilvl w:val="1"/>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QtyinStock integer type default 1.</w:t>
      </w:r>
    </w:p>
    <w:p w14:paraId="13EFCC23" w14:textId="77777777" w:rsidR="00283E39" w:rsidRPr="009032EE" w:rsidRDefault="00283E39" w:rsidP="002F7092">
      <w:pPr>
        <w:pStyle w:val="ListParagraph"/>
        <w:numPr>
          <w:ilvl w:val="1"/>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ProductPrice numeric</w:t>
      </w:r>
    </w:p>
    <w:p w14:paraId="13EFCC24" w14:textId="77777777" w:rsidR="00283E39" w:rsidRPr="009032EE" w:rsidRDefault="00283E39" w:rsidP="002F7092">
      <w:pPr>
        <w:pStyle w:val="ListParagraph"/>
        <w:numPr>
          <w:ilvl w:val="1"/>
          <w:numId w:val="5"/>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AvailableCity string type max 20 and should be only in these cities Chicago, California, Detroit,Washington.</w:t>
      </w:r>
    </w:p>
    <w:p w14:paraId="13EFCC25" w14:textId="77777777" w:rsidR="00732C97" w:rsidRPr="009032EE" w:rsidRDefault="00732C97" w:rsidP="002F7092">
      <w:pPr>
        <w:pStyle w:val="ListParagraph"/>
        <w:autoSpaceDE w:val="0"/>
        <w:autoSpaceDN w:val="0"/>
        <w:adjustRightInd w:val="0"/>
        <w:spacing w:after="0" w:line="240" w:lineRule="auto"/>
        <w:ind w:left="540"/>
        <w:rPr>
          <w:rFonts w:cstheme="minorHAnsi"/>
          <w:sz w:val="24"/>
          <w:szCs w:val="24"/>
        </w:rPr>
      </w:pPr>
    </w:p>
    <w:p w14:paraId="13EFCC26" w14:textId="77777777" w:rsidR="00732C97" w:rsidRPr="009032EE" w:rsidRDefault="00116CAD"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53</w:t>
      </w:r>
      <w:r w:rsidR="00AB772F" w:rsidRPr="009032EE">
        <w:rPr>
          <w:rFonts w:cstheme="minorHAnsi"/>
          <w:sz w:val="24"/>
          <w:szCs w:val="24"/>
        </w:rPr>
        <w:t>. Create</w:t>
      </w:r>
      <w:r w:rsidR="00732C97" w:rsidRPr="009032EE">
        <w:rPr>
          <w:rFonts w:cstheme="minorHAnsi"/>
          <w:sz w:val="24"/>
          <w:szCs w:val="24"/>
        </w:rPr>
        <w:t xml:space="preserve"> a table as SalesMaster as follows.</w:t>
      </w:r>
    </w:p>
    <w:p w14:paraId="13EFCC27" w14:textId="77777777" w:rsidR="00732C97" w:rsidRPr="009032EE" w:rsidRDefault="00732C97"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a.</w:t>
      </w:r>
      <w:r w:rsidRPr="009032EE">
        <w:rPr>
          <w:rFonts w:cstheme="minorHAnsi"/>
          <w:sz w:val="24"/>
          <w:szCs w:val="24"/>
        </w:rPr>
        <w:tab/>
        <w:t>ProductID  set as Foreign Key</w:t>
      </w:r>
    </w:p>
    <w:p w14:paraId="13EFCC28" w14:textId="77777777" w:rsidR="00732C97" w:rsidRPr="009032EE" w:rsidRDefault="00116CAD"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b.</w:t>
      </w:r>
      <w:r w:rsidRPr="009032EE">
        <w:rPr>
          <w:rFonts w:cstheme="minorHAnsi"/>
          <w:sz w:val="24"/>
          <w:szCs w:val="24"/>
        </w:rPr>
        <w:tab/>
        <w:t>Sales</w:t>
      </w:r>
      <w:r w:rsidR="00732C97" w:rsidRPr="009032EE">
        <w:rPr>
          <w:rFonts w:cstheme="minorHAnsi"/>
          <w:sz w:val="24"/>
          <w:szCs w:val="24"/>
        </w:rPr>
        <w:t xml:space="preserve">ID  </w:t>
      </w:r>
      <w:r w:rsidRPr="009032EE">
        <w:rPr>
          <w:rFonts w:cstheme="minorHAnsi"/>
          <w:sz w:val="24"/>
          <w:szCs w:val="24"/>
        </w:rPr>
        <w:t xml:space="preserve"> primary key </w:t>
      </w:r>
      <w:r w:rsidR="00732C97" w:rsidRPr="009032EE">
        <w:rPr>
          <w:rFonts w:cstheme="minorHAnsi"/>
          <w:sz w:val="24"/>
          <w:szCs w:val="24"/>
        </w:rPr>
        <w:t>numeric</w:t>
      </w:r>
    </w:p>
    <w:p w14:paraId="13EFCC29" w14:textId="77777777" w:rsidR="00732C97" w:rsidRPr="009032EE" w:rsidRDefault="00732C97"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c.</w:t>
      </w:r>
      <w:r w:rsidRPr="009032EE">
        <w:rPr>
          <w:rFonts w:cstheme="minorHAnsi"/>
          <w:sz w:val="24"/>
          <w:szCs w:val="24"/>
        </w:rPr>
        <w:tab/>
        <w:t>Orderdate</w:t>
      </w:r>
      <w:r w:rsidR="00116CAD" w:rsidRPr="009032EE">
        <w:rPr>
          <w:rFonts w:cstheme="minorHAnsi"/>
          <w:sz w:val="24"/>
          <w:szCs w:val="24"/>
        </w:rPr>
        <w:t xml:space="preserve"> date datatype</w:t>
      </w:r>
    </w:p>
    <w:p w14:paraId="13EFCC2A" w14:textId="77777777" w:rsidR="00732C97" w:rsidRPr="009032EE" w:rsidRDefault="00732C97"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d.</w:t>
      </w:r>
      <w:r w:rsidRPr="009032EE">
        <w:rPr>
          <w:rFonts w:cstheme="minorHAnsi"/>
          <w:sz w:val="24"/>
          <w:szCs w:val="24"/>
        </w:rPr>
        <w:tab/>
        <w:t>City</w:t>
      </w:r>
      <w:r w:rsidR="00116CAD" w:rsidRPr="009032EE">
        <w:rPr>
          <w:rFonts w:cstheme="minorHAnsi"/>
          <w:sz w:val="24"/>
          <w:szCs w:val="24"/>
        </w:rPr>
        <w:t xml:space="preserve"> string type </w:t>
      </w:r>
    </w:p>
    <w:p w14:paraId="13EFCC2B" w14:textId="77777777" w:rsidR="00732C97" w:rsidRPr="009032EE" w:rsidRDefault="00732C97" w:rsidP="002F7092">
      <w:pPr>
        <w:pStyle w:val="ListParagraph"/>
        <w:autoSpaceDE w:val="0"/>
        <w:autoSpaceDN w:val="0"/>
        <w:adjustRightInd w:val="0"/>
        <w:spacing w:after="0" w:line="240" w:lineRule="auto"/>
        <w:ind w:left="540"/>
        <w:rPr>
          <w:rFonts w:cstheme="minorHAnsi"/>
          <w:sz w:val="24"/>
          <w:szCs w:val="24"/>
        </w:rPr>
      </w:pPr>
      <w:r w:rsidRPr="009032EE">
        <w:rPr>
          <w:rFonts w:cstheme="minorHAnsi"/>
          <w:sz w:val="24"/>
          <w:szCs w:val="24"/>
        </w:rPr>
        <w:t>e.</w:t>
      </w:r>
      <w:r w:rsidRPr="009032EE">
        <w:rPr>
          <w:rFonts w:cstheme="minorHAnsi"/>
          <w:sz w:val="24"/>
          <w:szCs w:val="24"/>
        </w:rPr>
        <w:tab/>
        <w:t>issuedate</w:t>
      </w:r>
      <w:r w:rsidR="00116CAD" w:rsidRPr="009032EE">
        <w:rPr>
          <w:rFonts w:cstheme="minorHAnsi"/>
          <w:sz w:val="24"/>
          <w:szCs w:val="24"/>
        </w:rPr>
        <w:t xml:space="preserve"> date datatype</w:t>
      </w:r>
    </w:p>
    <w:p w14:paraId="13EFCC2C" w14:textId="77777777" w:rsidR="002F7092" w:rsidRPr="009032EE" w:rsidRDefault="002F7092" w:rsidP="002F7092">
      <w:pPr>
        <w:pStyle w:val="ListParagraph"/>
        <w:autoSpaceDE w:val="0"/>
        <w:autoSpaceDN w:val="0"/>
        <w:adjustRightInd w:val="0"/>
        <w:spacing w:after="0" w:line="240" w:lineRule="auto"/>
        <w:ind w:left="540"/>
        <w:rPr>
          <w:rFonts w:cstheme="minorHAnsi"/>
          <w:sz w:val="24"/>
          <w:szCs w:val="24"/>
        </w:rPr>
      </w:pPr>
    </w:p>
    <w:p w14:paraId="13EFCC2D" w14:textId="77777777" w:rsidR="00116CAD" w:rsidRPr="0026219A" w:rsidRDefault="0026219A" w:rsidP="0026219A">
      <w:pPr>
        <w:pStyle w:val="ListParagraph"/>
        <w:numPr>
          <w:ilvl w:val="0"/>
          <w:numId w:val="5"/>
        </w:numPr>
        <w:autoSpaceDE w:val="0"/>
        <w:autoSpaceDN w:val="0"/>
        <w:adjustRightInd w:val="0"/>
        <w:spacing w:after="0" w:line="240" w:lineRule="auto"/>
        <w:rPr>
          <w:rFonts w:cstheme="minorHAnsi"/>
          <w:sz w:val="24"/>
          <w:szCs w:val="24"/>
        </w:rPr>
      </w:pPr>
      <w:r w:rsidRPr="0026219A">
        <w:rPr>
          <w:rFonts w:cstheme="minorHAnsi"/>
          <w:sz w:val="24"/>
          <w:szCs w:val="24"/>
        </w:rPr>
        <w:t xml:space="preserve">. </w:t>
      </w:r>
      <w:r w:rsidR="00116CAD" w:rsidRPr="0026219A">
        <w:rPr>
          <w:rFonts w:cstheme="minorHAnsi"/>
          <w:sz w:val="24"/>
          <w:szCs w:val="24"/>
        </w:rPr>
        <w:t>Alter the above table and add these features.</w:t>
      </w:r>
    </w:p>
    <w:p w14:paraId="13EFCC2E" w14:textId="77777777" w:rsidR="00116CAD" w:rsidRPr="009032EE" w:rsidRDefault="00116CAD" w:rsidP="002F7092">
      <w:pPr>
        <w:pStyle w:val="ListParagraph"/>
        <w:numPr>
          <w:ilvl w:val="1"/>
          <w:numId w:val="7"/>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Add a new column as ProductDescription string type.</w:t>
      </w:r>
    </w:p>
    <w:p w14:paraId="13EFCC2F" w14:textId="77777777" w:rsidR="00116CAD" w:rsidRPr="009032EE" w:rsidRDefault="00116CAD" w:rsidP="002F7092">
      <w:pPr>
        <w:pStyle w:val="ListParagraph"/>
        <w:numPr>
          <w:ilvl w:val="1"/>
          <w:numId w:val="7"/>
        </w:numPr>
        <w:autoSpaceDE w:val="0"/>
        <w:autoSpaceDN w:val="0"/>
        <w:adjustRightInd w:val="0"/>
        <w:spacing w:after="0" w:line="240" w:lineRule="auto"/>
        <w:ind w:left="540" w:firstLine="0"/>
        <w:rPr>
          <w:rFonts w:cstheme="minorHAnsi"/>
          <w:sz w:val="24"/>
          <w:szCs w:val="24"/>
        </w:rPr>
      </w:pPr>
      <w:r w:rsidRPr="009032EE">
        <w:rPr>
          <w:rFonts w:cstheme="minorHAnsi"/>
          <w:sz w:val="24"/>
          <w:szCs w:val="24"/>
        </w:rPr>
        <w:t>Rename the column as AvailableRegion from AvailableC</w:t>
      </w:r>
      <w:r w:rsidR="00AB772F">
        <w:rPr>
          <w:rFonts w:cstheme="minorHAnsi"/>
          <w:sz w:val="24"/>
          <w:szCs w:val="24"/>
        </w:rPr>
        <w:t>i</w:t>
      </w:r>
      <w:r w:rsidRPr="009032EE">
        <w:rPr>
          <w:rFonts w:cstheme="minorHAnsi"/>
          <w:sz w:val="24"/>
          <w:szCs w:val="24"/>
        </w:rPr>
        <w:t>ty .</w:t>
      </w:r>
    </w:p>
    <w:p w14:paraId="13EFCC30" w14:textId="77777777" w:rsidR="00116CAD" w:rsidRPr="009032EE" w:rsidRDefault="00116CAD" w:rsidP="002F7092">
      <w:pPr>
        <w:pStyle w:val="ListParagraph"/>
        <w:autoSpaceDE w:val="0"/>
        <w:autoSpaceDN w:val="0"/>
        <w:adjustRightInd w:val="0"/>
        <w:spacing w:after="0" w:line="240" w:lineRule="auto"/>
        <w:ind w:left="540"/>
        <w:rPr>
          <w:rFonts w:cstheme="minorHAnsi"/>
          <w:sz w:val="24"/>
          <w:szCs w:val="24"/>
        </w:rPr>
      </w:pPr>
    </w:p>
    <w:p w14:paraId="13EFCC31" w14:textId="77777777" w:rsidR="00822739" w:rsidRPr="009032EE" w:rsidRDefault="00822739" w:rsidP="002F7092">
      <w:pPr>
        <w:autoSpaceDE w:val="0"/>
        <w:autoSpaceDN w:val="0"/>
        <w:adjustRightInd w:val="0"/>
        <w:spacing w:after="0" w:line="240" w:lineRule="auto"/>
        <w:ind w:left="540"/>
        <w:rPr>
          <w:rFonts w:cstheme="minorHAnsi"/>
          <w:sz w:val="24"/>
          <w:szCs w:val="24"/>
        </w:rPr>
      </w:pPr>
    </w:p>
    <w:p w14:paraId="13EFCC32" w14:textId="77777777" w:rsidR="00822739" w:rsidRPr="00B10285" w:rsidRDefault="00AB772F" w:rsidP="00B10285">
      <w:pPr>
        <w:pStyle w:val="ListParagraph"/>
        <w:numPr>
          <w:ilvl w:val="0"/>
          <w:numId w:val="5"/>
        </w:numPr>
        <w:autoSpaceDE w:val="0"/>
        <w:autoSpaceDN w:val="0"/>
        <w:adjustRightInd w:val="0"/>
        <w:spacing w:after="0" w:line="240" w:lineRule="auto"/>
        <w:rPr>
          <w:rStyle w:val="desc"/>
          <w:rFonts w:cstheme="minorHAnsi"/>
          <w:color w:val="000000"/>
          <w:sz w:val="24"/>
          <w:szCs w:val="24"/>
        </w:rPr>
      </w:pPr>
      <w:r w:rsidRPr="00B10285">
        <w:rPr>
          <w:rFonts w:cstheme="minorHAnsi"/>
          <w:color w:val="000000"/>
          <w:sz w:val="24"/>
          <w:szCs w:val="24"/>
        </w:rPr>
        <w:t>Create</w:t>
      </w:r>
      <w:r w:rsidR="002B7B09" w:rsidRPr="00B10285">
        <w:rPr>
          <w:rFonts w:cstheme="minorHAnsi"/>
          <w:color w:val="000000"/>
          <w:sz w:val="24"/>
          <w:szCs w:val="24"/>
        </w:rPr>
        <w:t xml:space="preserve"> a view which displays </w:t>
      </w:r>
      <w:r w:rsidR="002B7B09" w:rsidRPr="00B10285">
        <w:rPr>
          <w:rStyle w:val="desc"/>
          <w:rFonts w:cstheme="minorHAnsi"/>
          <w:color w:val="000000"/>
          <w:sz w:val="24"/>
          <w:szCs w:val="24"/>
        </w:rPr>
        <w:t>Employee names and addresses with following columns</w:t>
      </w:r>
    </w:p>
    <w:p w14:paraId="13EFCC33" w14:textId="77777777" w:rsidR="002B7B09" w:rsidRPr="009032EE" w:rsidRDefault="002B7B09" w:rsidP="002F7092">
      <w:pPr>
        <w:autoSpaceDE w:val="0"/>
        <w:autoSpaceDN w:val="0"/>
        <w:adjustRightInd w:val="0"/>
        <w:spacing w:after="0" w:line="240" w:lineRule="auto"/>
        <w:ind w:left="540"/>
        <w:rPr>
          <w:rFonts w:cstheme="minorHAnsi"/>
          <w:sz w:val="24"/>
          <w:szCs w:val="24"/>
        </w:rPr>
      </w:pPr>
    </w:p>
    <w:p w14:paraId="13EFCC34"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EmployeeID     </w:t>
      </w:r>
    </w:p>
    <w:p w14:paraId="13EFCC35"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Title     </w:t>
      </w:r>
    </w:p>
    <w:p w14:paraId="13EFCC36"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FirstName     </w:t>
      </w:r>
    </w:p>
    <w:p w14:paraId="13EFCC37"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MiddleName      </w:t>
      </w:r>
    </w:p>
    <w:p w14:paraId="13EFCC38"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LastName  </w:t>
      </w:r>
    </w:p>
    <w:p w14:paraId="13EFCC39"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Suffix     </w:t>
      </w:r>
    </w:p>
    <w:p w14:paraId="13EFCC3A"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JobTitle      </w:t>
      </w:r>
    </w:p>
    <w:p w14:paraId="13EFCC3B"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Phone   </w:t>
      </w:r>
    </w:p>
    <w:p w14:paraId="13EFCC3C"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EmailAddress </w:t>
      </w:r>
    </w:p>
    <w:p w14:paraId="13EFCC3D"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EmailPromotion      </w:t>
      </w:r>
    </w:p>
    <w:p w14:paraId="13EFCC3E"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AddressLine1     </w:t>
      </w:r>
    </w:p>
    <w:p w14:paraId="13EFCC3F"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AddressLine2     </w:t>
      </w:r>
    </w:p>
    <w:p w14:paraId="13EFCC40"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City     </w:t>
      </w:r>
    </w:p>
    <w:p w14:paraId="13EFCC41"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StateProvinceName </w:t>
      </w:r>
    </w:p>
    <w:p w14:paraId="13EFCC42"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PostalCode     </w:t>
      </w:r>
    </w:p>
    <w:p w14:paraId="13EFCC43"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CountryRegionName    </w:t>
      </w:r>
    </w:p>
    <w:p w14:paraId="13EFCC44"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AdditionalContactInfo</w:t>
      </w:r>
    </w:p>
    <w:p w14:paraId="13EFCC45" w14:textId="77777777" w:rsidR="002B7B09" w:rsidRPr="009032EE" w:rsidRDefault="002B7B09" w:rsidP="002F7092">
      <w:pPr>
        <w:autoSpaceDE w:val="0"/>
        <w:autoSpaceDN w:val="0"/>
        <w:adjustRightInd w:val="0"/>
        <w:spacing w:after="0" w:line="240" w:lineRule="auto"/>
        <w:ind w:left="540"/>
        <w:rPr>
          <w:rFonts w:cstheme="minorHAnsi"/>
          <w:sz w:val="24"/>
          <w:szCs w:val="24"/>
        </w:rPr>
      </w:pPr>
    </w:p>
    <w:p w14:paraId="13EFCC46" w14:textId="77777777" w:rsidR="002B7B09" w:rsidRPr="00B10285" w:rsidRDefault="00E31593" w:rsidP="00B10285">
      <w:pPr>
        <w:pStyle w:val="ListParagraph"/>
        <w:numPr>
          <w:ilvl w:val="0"/>
          <w:numId w:val="5"/>
        </w:numPr>
        <w:autoSpaceDE w:val="0"/>
        <w:autoSpaceDN w:val="0"/>
        <w:adjustRightInd w:val="0"/>
        <w:spacing w:after="0" w:line="240" w:lineRule="auto"/>
        <w:rPr>
          <w:rFonts w:cstheme="minorHAnsi"/>
          <w:sz w:val="24"/>
          <w:szCs w:val="24"/>
        </w:rPr>
      </w:pPr>
      <w:r w:rsidRPr="00B10285">
        <w:rPr>
          <w:rFonts w:cstheme="minorHAnsi"/>
          <w:color w:val="000000"/>
          <w:sz w:val="24"/>
          <w:szCs w:val="24"/>
        </w:rPr>
        <w:lastRenderedPageBreak/>
        <w:t>Create</w:t>
      </w:r>
      <w:r w:rsidR="002B7B09" w:rsidRPr="00B10285">
        <w:rPr>
          <w:rFonts w:cstheme="minorHAnsi"/>
          <w:color w:val="000000"/>
          <w:sz w:val="24"/>
          <w:szCs w:val="24"/>
        </w:rPr>
        <w:t xml:space="preserve"> a view which displays </w:t>
      </w:r>
      <w:r w:rsidR="00B34848" w:rsidRPr="00B10285">
        <w:rPr>
          <w:rStyle w:val="desc"/>
          <w:rFonts w:cstheme="minorHAnsi"/>
          <w:color w:val="000000"/>
          <w:sz w:val="24"/>
          <w:szCs w:val="24"/>
        </w:rPr>
        <w:t>employee name, title, and current department and other columns as below</w:t>
      </w:r>
    </w:p>
    <w:p w14:paraId="13EFCC47"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EmployeeID     </w:t>
      </w:r>
    </w:p>
    <w:p w14:paraId="13EFCC48"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Title     </w:t>
      </w:r>
    </w:p>
    <w:p w14:paraId="13EFCC49"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FirstName     </w:t>
      </w:r>
    </w:p>
    <w:p w14:paraId="13EFCC4A"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MiddleName      </w:t>
      </w:r>
    </w:p>
    <w:p w14:paraId="13EFCC4B"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LastName     </w:t>
      </w:r>
    </w:p>
    <w:p w14:paraId="13EFCC4C"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Suffix      </w:t>
      </w:r>
    </w:p>
    <w:p w14:paraId="13EFCC4D"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JobTitle     </w:t>
      </w:r>
    </w:p>
    <w:p w14:paraId="13EFCC4E"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Department Name      </w:t>
      </w:r>
    </w:p>
    <w:p w14:paraId="13EFCC4F"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 xml:space="preserve">GroupName Name      </w:t>
      </w:r>
    </w:p>
    <w:p w14:paraId="13EFCC50" w14:textId="77777777" w:rsidR="002B7B09" w:rsidRPr="0026219A" w:rsidRDefault="002B7B09" w:rsidP="0026219A">
      <w:pPr>
        <w:pStyle w:val="ListParagraph"/>
        <w:numPr>
          <w:ilvl w:val="1"/>
          <w:numId w:val="9"/>
        </w:numPr>
        <w:autoSpaceDE w:val="0"/>
        <w:autoSpaceDN w:val="0"/>
        <w:adjustRightInd w:val="0"/>
        <w:spacing w:after="0" w:line="240" w:lineRule="auto"/>
        <w:rPr>
          <w:rFonts w:cstheme="minorHAnsi"/>
          <w:sz w:val="24"/>
          <w:szCs w:val="24"/>
        </w:rPr>
      </w:pPr>
      <w:r w:rsidRPr="0026219A">
        <w:rPr>
          <w:rFonts w:cstheme="minorHAnsi"/>
          <w:sz w:val="24"/>
          <w:szCs w:val="24"/>
        </w:rPr>
        <w:t>StartDate</w:t>
      </w:r>
    </w:p>
    <w:p w14:paraId="13EFCC51" w14:textId="77777777" w:rsidR="00CB42E1" w:rsidRPr="009032EE" w:rsidRDefault="00CB42E1" w:rsidP="002F7092">
      <w:pPr>
        <w:autoSpaceDE w:val="0"/>
        <w:autoSpaceDN w:val="0"/>
        <w:adjustRightInd w:val="0"/>
        <w:spacing w:after="0" w:line="240" w:lineRule="auto"/>
        <w:ind w:left="1080"/>
        <w:rPr>
          <w:rFonts w:cstheme="minorHAnsi"/>
          <w:sz w:val="24"/>
          <w:szCs w:val="24"/>
        </w:rPr>
      </w:pPr>
    </w:p>
    <w:p w14:paraId="13EFCC52" w14:textId="77777777" w:rsidR="004D1C1E" w:rsidRPr="009032EE" w:rsidRDefault="004D1C1E" w:rsidP="002F7092">
      <w:pPr>
        <w:autoSpaceDE w:val="0"/>
        <w:autoSpaceDN w:val="0"/>
        <w:adjustRightInd w:val="0"/>
        <w:spacing w:after="0" w:line="240" w:lineRule="auto"/>
        <w:ind w:left="1080"/>
        <w:rPr>
          <w:rFonts w:cstheme="minorHAnsi"/>
          <w:sz w:val="24"/>
          <w:szCs w:val="24"/>
        </w:rPr>
      </w:pPr>
    </w:p>
    <w:p w14:paraId="13EFCC53" w14:textId="77777777" w:rsidR="002A13DA" w:rsidRPr="009032EE" w:rsidRDefault="00E31593" w:rsidP="00B10285">
      <w:pPr>
        <w:pStyle w:val="ListParagraph"/>
        <w:numPr>
          <w:ilvl w:val="0"/>
          <w:numId w:val="5"/>
        </w:numPr>
        <w:autoSpaceDE w:val="0"/>
        <w:autoSpaceDN w:val="0"/>
        <w:adjustRightInd w:val="0"/>
        <w:spacing w:after="0" w:line="360" w:lineRule="auto"/>
        <w:rPr>
          <w:rFonts w:cstheme="minorHAnsi"/>
          <w:sz w:val="24"/>
          <w:szCs w:val="24"/>
        </w:rPr>
      </w:pPr>
      <w:r w:rsidRPr="009032EE">
        <w:rPr>
          <w:rFonts w:cstheme="minorHAnsi"/>
          <w:sz w:val="24"/>
          <w:szCs w:val="24"/>
        </w:rPr>
        <w:t>Create</w:t>
      </w:r>
      <w:r w:rsidR="00EE5496" w:rsidRPr="009032EE">
        <w:rPr>
          <w:rFonts w:cstheme="minorHAnsi"/>
          <w:sz w:val="24"/>
          <w:szCs w:val="24"/>
        </w:rPr>
        <w:t xml:space="preserve"> a batch that finds the average pay rate </w:t>
      </w:r>
      <w:ins w:id="49" w:author="jeba.singh" w:date="2013-01-17T12:25:00Z">
        <w:r w:rsidR="0026219A">
          <w:rPr>
            <w:rFonts w:cstheme="minorHAnsi"/>
            <w:sz w:val="24"/>
            <w:szCs w:val="24"/>
          </w:rPr>
          <w:t xml:space="preserve">(latest) </w:t>
        </w:r>
      </w:ins>
      <w:r w:rsidR="00EE5496" w:rsidRPr="009032EE">
        <w:rPr>
          <w:rFonts w:cstheme="minorHAnsi"/>
          <w:sz w:val="24"/>
          <w:szCs w:val="24"/>
        </w:rPr>
        <w:t>of the employees and then lists the details of employees who have a pay rate less than the average pay rate.</w:t>
      </w:r>
    </w:p>
    <w:p w14:paraId="13EFCC54" w14:textId="77777777" w:rsidR="00886964" w:rsidRPr="009032EE" w:rsidRDefault="00E31593" w:rsidP="00B10285">
      <w:pPr>
        <w:pStyle w:val="ListParagraph"/>
        <w:numPr>
          <w:ilvl w:val="0"/>
          <w:numId w:val="5"/>
        </w:numPr>
        <w:autoSpaceDE w:val="0"/>
        <w:autoSpaceDN w:val="0"/>
        <w:adjustRightInd w:val="0"/>
        <w:spacing w:after="0" w:line="360" w:lineRule="auto"/>
        <w:rPr>
          <w:rFonts w:cstheme="minorHAnsi"/>
          <w:sz w:val="24"/>
          <w:szCs w:val="24"/>
        </w:rPr>
      </w:pPr>
      <w:r w:rsidRPr="009032EE">
        <w:rPr>
          <w:rFonts w:cstheme="minorHAnsi"/>
          <w:sz w:val="24"/>
          <w:szCs w:val="24"/>
        </w:rPr>
        <w:t>Create</w:t>
      </w:r>
      <w:r w:rsidR="00886964" w:rsidRPr="009032EE">
        <w:rPr>
          <w:rFonts w:cstheme="minorHAnsi"/>
          <w:sz w:val="24"/>
          <w:szCs w:val="24"/>
        </w:rPr>
        <w:t xml:space="preserve"> a batch that displays all the employee details where for the ‘Marital Status’ column it should display “Married’ for ‘M’ and ‘Single’ for ‘S’ and others as ‘Unknown’.</w:t>
      </w:r>
    </w:p>
    <w:p w14:paraId="13EFCC55" w14:textId="77777777" w:rsidR="00673811" w:rsidRPr="009032EE" w:rsidRDefault="00673811" w:rsidP="0026219A">
      <w:pPr>
        <w:pStyle w:val="Heading2"/>
      </w:pPr>
      <w:r w:rsidRPr="009032EE">
        <w:t>Day</w:t>
      </w:r>
      <w:r w:rsidR="00860D1E" w:rsidRPr="009032EE">
        <w:t xml:space="preserve"> </w:t>
      </w:r>
      <w:r w:rsidRPr="009032EE">
        <w:t>6</w:t>
      </w:r>
    </w:p>
    <w:p w14:paraId="13EFCC56" w14:textId="77777777" w:rsidR="00EE5496" w:rsidRPr="009032EE" w:rsidRDefault="0026219A" w:rsidP="00B10285">
      <w:pPr>
        <w:pStyle w:val="ListParagraph"/>
        <w:numPr>
          <w:ilvl w:val="0"/>
          <w:numId w:val="5"/>
        </w:numPr>
        <w:autoSpaceDE w:val="0"/>
        <w:autoSpaceDN w:val="0"/>
        <w:adjustRightInd w:val="0"/>
        <w:spacing w:after="0" w:line="360" w:lineRule="auto"/>
        <w:rPr>
          <w:rFonts w:cstheme="minorHAnsi"/>
          <w:sz w:val="24"/>
          <w:szCs w:val="24"/>
        </w:rPr>
      </w:pPr>
      <w:r w:rsidRPr="009032EE">
        <w:rPr>
          <w:rFonts w:cstheme="minorHAnsi"/>
          <w:sz w:val="24"/>
          <w:szCs w:val="24"/>
        </w:rPr>
        <w:t>Create</w:t>
      </w:r>
      <w:r w:rsidR="00EE5496" w:rsidRPr="009032EE">
        <w:rPr>
          <w:rFonts w:cstheme="minorHAnsi"/>
          <w:sz w:val="24"/>
          <w:szCs w:val="24"/>
        </w:rPr>
        <w:t xml:space="preserve"> a function that returns the shipment date of a particular order.</w:t>
      </w:r>
    </w:p>
    <w:p w14:paraId="13EFCC57" w14:textId="77777777" w:rsidR="00EE5496" w:rsidRPr="00B10285" w:rsidRDefault="0026219A" w:rsidP="00B10285">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Create</w:t>
      </w:r>
      <w:r w:rsidR="00EE5496" w:rsidRPr="00B10285">
        <w:rPr>
          <w:rFonts w:cstheme="minorHAnsi"/>
          <w:sz w:val="24"/>
          <w:szCs w:val="24"/>
        </w:rPr>
        <w:t xml:space="preserve"> a function that returns the credit card number for a particular order.</w:t>
      </w:r>
    </w:p>
    <w:p w14:paraId="13EFCC58" w14:textId="77777777" w:rsidR="00EE5496" w:rsidRPr="00B10285" w:rsidRDefault="0026219A" w:rsidP="00B10285">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Create</w:t>
      </w:r>
      <w:r w:rsidR="00EE5496" w:rsidRPr="00B10285">
        <w:rPr>
          <w:rFonts w:cstheme="minorHAnsi"/>
          <w:sz w:val="24"/>
          <w:szCs w:val="24"/>
        </w:rPr>
        <w:t xml:space="preserve"> a function that returns a table containing the ID and the name of the customers who are categorized as individual customers (CustomerType = 'I'). The function will take one parameter. The parameter value can be either Shortname or Longname. If the parameter value is Shortname, only the last name of the customer will be retrieved. If the value is Longname, then the full name will be retrieved.</w:t>
      </w:r>
    </w:p>
    <w:p w14:paraId="13EFCC59" w14:textId="77777777" w:rsidR="00EE5496" w:rsidRPr="00B10285" w:rsidRDefault="0026219A" w:rsidP="00B10285">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Write</w:t>
      </w:r>
      <w:r w:rsidR="00900638" w:rsidRPr="00B10285">
        <w:rPr>
          <w:rFonts w:cstheme="minorHAnsi"/>
          <w:sz w:val="24"/>
          <w:szCs w:val="24"/>
        </w:rPr>
        <w:t xml:space="preserve"> a procedur</w:t>
      </w:r>
      <w:r w:rsidR="00886964" w:rsidRPr="00B10285">
        <w:rPr>
          <w:rFonts w:cstheme="minorHAnsi"/>
          <w:sz w:val="24"/>
          <w:szCs w:val="24"/>
        </w:rPr>
        <w:t xml:space="preserve">e to display all the employee details along with the department details to they belong based on the employee designation </w:t>
      </w:r>
      <w:r w:rsidR="00900638" w:rsidRPr="00B10285">
        <w:rPr>
          <w:rFonts w:cstheme="minorHAnsi"/>
          <w:sz w:val="24"/>
          <w:szCs w:val="24"/>
        </w:rPr>
        <w:t>entered by the user.</w:t>
      </w:r>
    </w:p>
    <w:p w14:paraId="13EFCC5A" w14:textId="77777777" w:rsidR="00860D1E" w:rsidRPr="009032EE" w:rsidRDefault="00860D1E" w:rsidP="0026219A">
      <w:pPr>
        <w:pStyle w:val="Heading2"/>
      </w:pPr>
      <w:r w:rsidRPr="009032EE">
        <w:t>Day 7</w:t>
      </w:r>
    </w:p>
    <w:p w14:paraId="13EFCC5B" w14:textId="77777777" w:rsidR="00860D1E" w:rsidRPr="009032EE" w:rsidRDefault="00860D1E" w:rsidP="002F7092">
      <w:pPr>
        <w:pStyle w:val="ListParagraph"/>
        <w:rPr>
          <w:rFonts w:cstheme="minorHAnsi"/>
          <w:sz w:val="24"/>
          <w:szCs w:val="24"/>
        </w:rPr>
      </w:pPr>
    </w:p>
    <w:p w14:paraId="13EFCC5C" w14:textId="77777777" w:rsidR="006D1913" w:rsidRPr="00B10285" w:rsidRDefault="0026219A" w:rsidP="00B10285">
      <w:pPr>
        <w:pStyle w:val="ListParagraph"/>
        <w:numPr>
          <w:ilvl w:val="0"/>
          <w:numId w:val="5"/>
        </w:numPr>
        <w:autoSpaceDE w:val="0"/>
        <w:autoSpaceDN w:val="0"/>
        <w:adjustRightInd w:val="0"/>
        <w:spacing w:after="0" w:line="240" w:lineRule="auto"/>
        <w:rPr>
          <w:rFonts w:cstheme="minorHAnsi"/>
          <w:sz w:val="24"/>
          <w:szCs w:val="24"/>
        </w:rPr>
      </w:pPr>
      <w:r w:rsidRPr="00B10285">
        <w:rPr>
          <w:rFonts w:cstheme="minorHAnsi"/>
          <w:sz w:val="24"/>
          <w:szCs w:val="24"/>
        </w:rPr>
        <w:t>Using serializable</w:t>
      </w:r>
      <w:r w:rsidR="006D1913" w:rsidRPr="00B10285">
        <w:rPr>
          <w:rFonts w:cstheme="minorHAnsi"/>
          <w:sz w:val="24"/>
          <w:szCs w:val="24"/>
        </w:rPr>
        <w:t xml:space="preserve"> isolation level</w:t>
      </w:r>
      <w:r w:rsidRPr="00B10285">
        <w:rPr>
          <w:rFonts w:cstheme="minorHAnsi"/>
          <w:sz w:val="24"/>
          <w:szCs w:val="24"/>
        </w:rPr>
        <w:t>,</w:t>
      </w:r>
      <w:r w:rsidR="006D1913" w:rsidRPr="00B10285">
        <w:rPr>
          <w:rFonts w:cstheme="minorHAnsi"/>
          <w:sz w:val="24"/>
          <w:szCs w:val="24"/>
        </w:rPr>
        <w:t xml:space="preserve"> </w:t>
      </w:r>
      <w:r w:rsidRPr="00B10285">
        <w:rPr>
          <w:rFonts w:cstheme="minorHAnsi"/>
          <w:sz w:val="24"/>
          <w:szCs w:val="24"/>
        </w:rPr>
        <w:t>w</w:t>
      </w:r>
      <w:r w:rsidR="006D1913" w:rsidRPr="00B10285">
        <w:rPr>
          <w:rFonts w:cstheme="minorHAnsi"/>
          <w:sz w:val="24"/>
          <w:szCs w:val="24"/>
        </w:rPr>
        <w:t xml:space="preserve">rite a query to display AddressTypeID and </w:t>
      </w:r>
      <w:r w:rsidRPr="00B10285">
        <w:rPr>
          <w:rFonts w:cstheme="minorHAnsi"/>
          <w:sz w:val="24"/>
          <w:szCs w:val="24"/>
        </w:rPr>
        <w:t>Name where</w:t>
      </w:r>
      <w:r w:rsidR="006D1913" w:rsidRPr="00B10285">
        <w:rPr>
          <w:rFonts w:cstheme="minorHAnsi"/>
          <w:sz w:val="24"/>
          <w:szCs w:val="24"/>
        </w:rPr>
        <w:t xml:space="preserve"> AddressTypeID is between 1 and 6 </w:t>
      </w:r>
    </w:p>
    <w:p w14:paraId="13EFCC5D" w14:textId="77777777" w:rsidR="006D1913" w:rsidRPr="009032EE" w:rsidRDefault="006D1913" w:rsidP="002F7092">
      <w:pPr>
        <w:pStyle w:val="ListParagraph"/>
        <w:autoSpaceDE w:val="0"/>
        <w:autoSpaceDN w:val="0"/>
        <w:adjustRightInd w:val="0"/>
        <w:spacing w:after="0" w:line="240" w:lineRule="auto"/>
        <w:ind w:left="180"/>
        <w:rPr>
          <w:rFonts w:cstheme="minorHAnsi"/>
          <w:sz w:val="24"/>
          <w:szCs w:val="24"/>
        </w:rPr>
      </w:pPr>
    </w:p>
    <w:p w14:paraId="13EFCC5E" w14:textId="77777777" w:rsidR="006D1913" w:rsidRPr="00B10285" w:rsidRDefault="006D1913" w:rsidP="00B10285">
      <w:pPr>
        <w:pStyle w:val="ListParagraph"/>
        <w:numPr>
          <w:ilvl w:val="0"/>
          <w:numId w:val="5"/>
        </w:numPr>
        <w:autoSpaceDE w:val="0"/>
        <w:autoSpaceDN w:val="0"/>
        <w:adjustRightInd w:val="0"/>
        <w:spacing w:after="0" w:line="240" w:lineRule="auto"/>
        <w:rPr>
          <w:rFonts w:cstheme="minorHAnsi"/>
          <w:sz w:val="24"/>
          <w:szCs w:val="24"/>
        </w:rPr>
      </w:pPr>
      <w:r w:rsidRPr="00B10285">
        <w:rPr>
          <w:rFonts w:cstheme="minorHAnsi"/>
          <w:sz w:val="24"/>
          <w:szCs w:val="24"/>
        </w:rPr>
        <w:lastRenderedPageBreak/>
        <w:t xml:space="preserve">Write a batch query to update the email id as test@sample.com  in the Person.Contact </w:t>
      </w:r>
      <w:r w:rsidR="002F7092" w:rsidRPr="00B10285">
        <w:rPr>
          <w:rFonts w:cstheme="minorHAnsi"/>
          <w:sz w:val="24"/>
          <w:szCs w:val="24"/>
        </w:rPr>
        <w:t xml:space="preserve"> </w:t>
      </w:r>
      <w:r w:rsidRPr="00B10285">
        <w:rPr>
          <w:rFonts w:cstheme="minorHAnsi"/>
          <w:sz w:val="24"/>
          <w:szCs w:val="24"/>
        </w:rPr>
        <w:t>table for the employee with contact id 1080 and update the address id =32456 in the HumanResources.EmployeeAddress table for employee with EmployeeID 1 and during the update you need to ensure that both the update statements should execute successfully or none of them should execute. In addition if during the update operation any error comes then the complete batch should be cancelled and when this transaction is going on no other users should be allowed to perform any operation against the above tables not even read should be allowed.</w:t>
      </w:r>
    </w:p>
    <w:p w14:paraId="13EFCC5F" w14:textId="77777777" w:rsidR="00822739" w:rsidRPr="009032EE" w:rsidRDefault="00822739" w:rsidP="002F7092">
      <w:pPr>
        <w:pStyle w:val="ListParagraph"/>
        <w:autoSpaceDE w:val="0"/>
        <w:autoSpaceDN w:val="0"/>
        <w:adjustRightInd w:val="0"/>
        <w:spacing w:after="0" w:line="240" w:lineRule="auto"/>
        <w:rPr>
          <w:rFonts w:cstheme="minorHAnsi"/>
          <w:sz w:val="24"/>
          <w:szCs w:val="24"/>
        </w:rPr>
      </w:pPr>
    </w:p>
    <w:p w14:paraId="13EFCC60" w14:textId="77777777" w:rsidR="00822739" w:rsidRPr="00B10285" w:rsidRDefault="0026219A" w:rsidP="00B10285">
      <w:pPr>
        <w:pStyle w:val="ListParagraph"/>
        <w:numPr>
          <w:ilvl w:val="0"/>
          <w:numId w:val="5"/>
        </w:numPr>
        <w:spacing w:after="0" w:line="337" w:lineRule="atLeast"/>
        <w:rPr>
          <w:rFonts w:eastAsia="Times New Roman" w:cstheme="minorHAnsi"/>
          <w:color w:val="000000" w:themeColor="text1"/>
          <w:sz w:val="24"/>
          <w:szCs w:val="24"/>
        </w:rPr>
      </w:pPr>
      <w:r w:rsidRPr="00B10285">
        <w:rPr>
          <w:rFonts w:eastAsia="Times New Roman" w:cstheme="minorHAnsi"/>
          <w:color w:val="000000" w:themeColor="text1"/>
          <w:sz w:val="24"/>
          <w:szCs w:val="24"/>
        </w:rPr>
        <w:t>Write</w:t>
      </w:r>
      <w:r w:rsidR="00822739" w:rsidRPr="00B10285">
        <w:rPr>
          <w:rFonts w:eastAsia="Times New Roman" w:cstheme="minorHAnsi"/>
          <w:color w:val="000000" w:themeColor="text1"/>
          <w:sz w:val="24"/>
          <w:szCs w:val="24"/>
        </w:rPr>
        <w:t xml:space="preserve"> a query that deletes a job candidate whose ID is 13.</w:t>
      </w:r>
    </w:p>
    <w:p w14:paraId="13EFCC61" w14:textId="77777777" w:rsidR="00822739" w:rsidRPr="009032EE" w:rsidRDefault="00822739" w:rsidP="00B10285">
      <w:pPr>
        <w:pStyle w:val="NormalWeb"/>
        <w:numPr>
          <w:ilvl w:val="0"/>
          <w:numId w:val="5"/>
        </w:numPr>
        <w:shd w:val="clear" w:color="auto" w:fill="FFFFFF"/>
        <w:spacing w:before="168" w:beforeAutospacing="0" w:after="168" w:afterAutospacing="0" w:line="364" w:lineRule="atLeast"/>
        <w:rPr>
          <w:rFonts w:asciiTheme="minorHAnsi" w:hAnsiTheme="minorHAnsi" w:cstheme="minorHAnsi"/>
          <w:color w:val="000000" w:themeColor="text1"/>
        </w:rPr>
      </w:pPr>
      <w:r w:rsidRPr="009032EE">
        <w:rPr>
          <w:rFonts w:asciiTheme="minorHAnsi" w:hAnsiTheme="minorHAnsi" w:cstheme="minorHAnsi"/>
          <w:color w:val="000000" w:themeColor="text1"/>
        </w:rPr>
        <w:t>Set Transaction level isolation to snapshot and begin the transaction. Update the column “ModifiedDate” to today’s date.</w:t>
      </w:r>
    </w:p>
    <w:p w14:paraId="13EFCC62" w14:textId="77777777" w:rsidR="00900638" w:rsidRPr="00B10285" w:rsidRDefault="00900638" w:rsidP="00B10285">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The management of AdventureWorks, Inc. has decided that no user should be able to change the prices of the products. In addition, management wants that all the attempts to change the price should be saved in a temporary table, Temp. John, the database developer has been asked to make the significant changes in the database to implement this policy. What can John do to achieve the same?</w:t>
      </w:r>
    </w:p>
    <w:p w14:paraId="13EFCC63" w14:textId="77777777" w:rsidR="00900638" w:rsidRPr="00B10285" w:rsidRDefault="00574083" w:rsidP="00B10285">
      <w:pPr>
        <w:pStyle w:val="ListParagraph"/>
        <w:numPr>
          <w:ilvl w:val="0"/>
          <w:numId w:val="5"/>
        </w:numPr>
        <w:tabs>
          <w:tab w:val="left" w:pos="1080"/>
        </w:tabs>
        <w:autoSpaceDE w:val="0"/>
        <w:autoSpaceDN w:val="0"/>
        <w:adjustRightInd w:val="0"/>
        <w:spacing w:after="0" w:line="360" w:lineRule="auto"/>
        <w:rPr>
          <w:rFonts w:cstheme="minorHAnsi"/>
          <w:sz w:val="24"/>
          <w:szCs w:val="24"/>
        </w:rPr>
      </w:pPr>
      <w:r w:rsidRPr="00B10285">
        <w:rPr>
          <w:rFonts w:cstheme="minorHAnsi"/>
          <w:sz w:val="24"/>
          <w:szCs w:val="24"/>
        </w:rPr>
        <w:t>The management of AdventureWorks, Inc. wants that whenever the pay rate of an employee is modified, its effect on the monthly salary of the employee should be displayed. John, a database developer at AdventureWorks, has been asked to resolve this problem. Help John to find out appropriate solution.</w:t>
      </w:r>
    </w:p>
    <w:p w14:paraId="13EFCC64" w14:textId="77777777" w:rsidR="002F7092" w:rsidRPr="009032EE" w:rsidRDefault="002F7092" w:rsidP="002F7092">
      <w:pPr>
        <w:tabs>
          <w:tab w:val="left" w:pos="1080"/>
        </w:tabs>
        <w:autoSpaceDE w:val="0"/>
        <w:autoSpaceDN w:val="0"/>
        <w:adjustRightInd w:val="0"/>
        <w:spacing w:after="0" w:line="360" w:lineRule="auto"/>
        <w:rPr>
          <w:rFonts w:cstheme="minorHAnsi"/>
          <w:sz w:val="24"/>
          <w:szCs w:val="24"/>
        </w:rPr>
      </w:pPr>
    </w:p>
    <w:p w14:paraId="13EFCC65" w14:textId="77777777" w:rsidR="008C3E2D" w:rsidRPr="00B10285" w:rsidRDefault="00AC28E2" w:rsidP="00B10285">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Write a trigger to display the magic tables (Inserted and Deleted) data during a trigger execution.</w:t>
      </w:r>
    </w:p>
    <w:p w14:paraId="13EFCC66" w14:textId="77777777" w:rsidR="0025556C" w:rsidRPr="00B10285" w:rsidRDefault="0025556C" w:rsidP="002F7092">
      <w:pPr>
        <w:pStyle w:val="ListParagraph"/>
        <w:numPr>
          <w:ilvl w:val="0"/>
          <w:numId w:val="5"/>
        </w:numPr>
        <w:autoSpaceDE w:val="0"/>
        <w:autoSpaceDN w:val="0"/>
        <w:adjustRightInd w:val="0"/>
        <w:spacing w:after="0" w:line="360" w:lineRule="auto"/>
        <w:rPr>
          <w:rFonts w:cstheme="minorHAnsi"/>
          <w:sz w:val="24"/>
          <w:szCs w:val="24"/>
        </w:rPr>
      </w:pPr>
      <w:r w:rsidRPr="00B10285">
        <w:rPr>
          <w:rFonts w:cstheme="minorHAnsi"/>
          <w:sz w:val="24"/>
          <w:szCs w:val="24"/>
        </w:rPr>
        <w:t>Write a query to retrieve the list price of the products where the product price is between $ 360.00 and $ 499.00 and display the price in the following format.</w:t>
      </w:r>
      <w:r w:rsidR="00B10285">
        <w:rPr>
          <w:rFonts w:cstheme="minorHAnsi"/>
          <w:sz w:val="24"/>
          <w:szCs w:val="24"/>
        </w:rPr>
        <w:t xml:space="preserve"> </w:t>
      </w:r>
      <w:r w:rsidR="00EF440F" w:rsidRPr="00B10285">
        <w:rPr>
          <w:rFonts w:cstheme="minorHAnsi"/>
          <w:sz w:val="24"/>
          <w:szCs w:val="24"/>
        </w:rPr>
        <w:t>The l</w:t>
      </w:r>
      <w:r w:rsidRPr="00B10285">
        <w:rPr>
          <w:rFonts w:cstheme="minorHAnsi"/>
          <w:sz w:val="24"/>
          <w:szCs w:val="24"/>
        </w:rPr>
        <w:t>ist price of “Product Name” is “Price”</w:t>
      </w:r>
    </w:p>
    <w:p w14:paraId="13EFCC67" w14:textId="77777777" w:rsidR="0025556C" w:rsidRPr="009032EE" w:rsidRDefault="0025556C" w:rsidP="002F7092">
      <w:pPr>
        <w:autoSpaceDE w:val="0"/>
        <w:autoSpaceDN w:val="0"/>
        <w:adjustRightInd w:val="0"/>
        <w:spacing w:after="0" w:line="360" w:lineRule="auto"/>
        <w:rPr>
          <w:rFonts w:cstheme="minorHAnsi"/>
          <w:sz w:val="24"/>
          <w:szCs w:val="24"/>
        </w:rPr>
      </w:pPr>
    </w:p>
    <w:sectPr w:rsidR="0025556C" w:rsidRPr="009032EE" w:rsidSect="00AC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778A"/>
    <w:multiLevelType w:val="hybridMultilevel"/>
    <w:tmpl w:val="EE70F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931FF6"/>
    <w:multiLevelType w:val="hybridMultilevel"/>
    <w:tmpl w:val="BA503B4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CE03A58"/>
    <w:multiLevelType w:val="hybridMultilevel"/>
    <w:tmpl w:val="3500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AD8"/>
    <w:multiLevelType w:val="hybridMultilevel"/>
    <w:tmpl w:val="C90E9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65D69"/>
    <w:multiLevelType w:val="hybridMultilevel"/>
    <w:tmpl w:val="C048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863B6"/>
    <w:multiLevelType w:val="hybridMultilevel"/>
    <w:tmpl w:val="55BC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935F7"/>
    <w:multiLevelType w:val="hybridMultilevel"/>
    <w:tmpl w:val="CE7E5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4E775D"/>
    <w:multiLevelType w:val="hybridMultilevel"/>
    <w:tmpl w:val="24E24E58"/>
    <w:lvl w:ilvl="0" w:tplc="0A42D2B0">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86189"/>
    <w:multiLevelType w:val="hybridMultilevel"/>
    <w:tmpl w:val="3500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807FF"/>
    <w:multiLevelType w:val="hybridMultilevel"/>
    <w:tmpl w:val="A77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A63AC"/>
    <w:multiLevelType w:val="hybridMultilevel"/>
    <w:tmpl w:val="22C2D7F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DE8763D"/>
    <w:multiLevelType w:val="hybridMultilevel"/>
    <w:tmpl w:val="70C6C95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11"/>
  </w:num>
  <w:num w:numId="6">
    <w:abstractNumId w:val="3"/>
  </w:num>
  <w:num w:numId="7">
    <w:abstractNumId w:val="7"/>
  </w:num>
  <w:num w:numId="8">
    <w:abstractNumId w:val="4"/>
  </w:num>
  <w:num w:numId="9">
    <w:abstractNumId w:val="6"/>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E7237"/>
    <w:rsid w:val="00022E64"/>
    <w:rsid w:val="00022FA1"/>
    <w:rsid w:val="00030D63"/>
    <w:rsid w:val="00055F1E"/>
    <w:rsid w:val="000C4E21"/>
    <w:rsid w:val="000F5D28"/>
    <w:rsid w:val="00116CAD"/>
    <w:rsid w:val="00197CEF"/>
    <w:rsid w:val="001D044D"/>
    <w:rsid w:val="002201E1"/>
    <w:rsid w:val="00235FC6"/>
    <w:rsid w:val="0025556C"/>
    <w:rsid w:val="0026219A"/>
    <w:rsid w:val="002813B4"/>
    <w:rsid w:val="00283E39"/>
    <w:rsid w:val="0029638B"/>
    <w:rsid w:val="002A13DA"/>
    <w:rsid w:val="002B7B09"/>
    <w:rsid w:val="002C0382"/>
    <w:rsid w:val="002E49CA"/>
    <w:rsid w:val="002E7237"/>
    <w:rsid w:val="002F3115"/>
    <w:rsid w:val="002F7092"/>
    <w:rsid w:val="0030019B"/>
    <w:rsid w:val="003202BC"/>
    <w:rsid w:val="00324583"/>
    <w:rsid w:val="00324B44"/>
    <w:rsid w:val="0032549D"/>
    <w:rsid w:val="00333335"/>
    <w:rsid w:val="003E42C5"/>
    <w:rsid w:val="00401E61"/>
    <w:rsid w:val="00447118"/>
    <w:rsid w:val="004C6A90"/>
    <w:rsid w:val="004D1C1E"/>
    <w:rsid w:val="00556D76"/>
    <w:rsid w:val="00574083"/>
    <w:rsid w:val="00636803"/>
    <w:rsid w:val="00673811"/>
    <w:rsid w:val="006C39F7"/>
    <w:rsid w:val="006D1913"/>
    <w:rsid w:val="006D32A3"/>
    <w:rsid w:val="006F65D7"/>
    <w:rsid w:val="007048ED"/>
    <w:rsid w:val="00732C97"/>
    <w:rsid w:val="007803C2"/>
    <w:rsid w:val="007C247E"/>
    <w:rsid w:val="007C752F"/>
    <w:rsid w:val="00817D55"/>
    <w:rsid w:val="00822739"/>
    <w:rsid w:val="00860D1E"/>
    <w:rsid w:val="0087415A"/>
    <w:rsid w:val="00884F8C"/>
    <w:rsid w:val="0088526B"/>
    <w:rsid w:val="00886964"/>
    <w:rsid w:val="008B35A3"/>
    <w:rsid w:val="008B4EC8"/>
    <w:rsid w:val="008C3E2D"/>
    <w:rsid w:val="008E5A56"/>
    <w:rsid w:val="008E702C"/>
    <w:rsid w:val="008F091C"/>
    <w:rsid w:val="00900638"/>
    <w:rsid w:val="009032EE"/>
    <w:rsid w:val="00907F37"/>
    <w:rsid w:val="00984F6D"/>
    <w:rsid w:val="00990EBE"/>
    <w:rsid w:val="009A6085"/>
    <w:rsid w:val="009A73B5"/>
    <w:rsid w:val="009B39A6"/>
    <w:rsid w:val="009F5917"/>
    <w:rsid w:val="00A01513"/>
    <w:rsid w:val="00A04280"/>
    <w:rsid w:val="00A17E31"/>
    <w:rsid w:val="00A43210"/>
    <w:rsid w:val="00AB772F"/>
    <w:rsid w:val="00AC28E2"/>
    <w:rsid w:val="00AC676E"/>
    <w:rsid w:val="00AF5210"/>
    <w:rsid w:val="00B10285"/>
    <w:rsid w:val="00B17674"/>
    <w:rsid w:val="00B24A5A"/>
    <w:rsid w:val="00B34848"/>
    <w:rsid w:val="00B34C6F"/>
    <w:rsid w:val="00B61F96"/>
    <w:rsid w:val="00B70FD0"/>
    <w:rsid w:val="00B720B7"/>
    <w:rsid w:val="00B868EE"/>
    <w:rsid w:val="00BA6572"/>
    <w:rsid w:val="00C20DB3"/>
    <w:rsid w:val="00C5058F"/>
    <w:rsid w:val="00C95C8E"/>
    <w:rsid w:val="00CA263E"/>
    <w:rsid w:val="00CB42E1"/>
    <w:rsid w:val="00CC7491"/>
    <w:rsid w:val="00CE16A0"/>
    <w:rsid w:val="00CF6327"/>
    <w:rsid w:val="00CF7695"/>
    <w:rsid w:val="00D17B70"/>
    <w:rsid w:val="00D968E5"/>
    <w:rsid w:val="00E165E0"/>
    <w:rsid w:val="00E31593"/>
    <w:rsid w:val="00E81B2A"/>
    <w:rsid w:val="00EE5496"/>
    <w:rsid w:val="00EF440F"/>
    <w:rsid w:val="00F01F3F"/>
    <w:rsid w:val="00F070D3"/>
    <w:rsid w:val="00F137EB"/>
    <w:rsid w:val="00F66C39"/>
    <w:rsid w:val="00FA098B"/>
    <w:rsid w:val="00FA6D8C"/>
    <w:rsid w:val="00FD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76E"/>
  </w:style>
  <w:style w:type="paragraph" w:styleId="Heading2">
    <w:name w:val="heading 2"/>
    <w:basedOn w:val="Normal"/>
    <w:next w:val="Normal"/>
    <w:link w:val="Heading2Char"/>
    <w:uiPriority w:val="9"/>
    <w:unhideWhenUsed/>
    <w:qFormat/>
    <w:rsid w:val="00990E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237"/>
    <w:pPr>
      <w:ind w:left="720"/>
      <w:contextualSpacing/>
    </w:pPr>
  </w:style>
  <w:style w:type="table" w:styleId="TableGrid">
    <w:name w:val="Table Grid"/>
    <w:basedOn w:val="TableNormal"/>
    <w:uiPriority w:val="59"/>
    <w:rsid w:val="006D32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F6327"/>
    <w:rPr>
      <w:color w:val="0000FF"/>
      <w:u w:val="single"/>
    </w:rPr>
  </w:style>
  <w:style w:type="paragraph" w:styleId="NormalWeb">
    <w:name w:val="Normal (Web)"/>
    <w:basedOn w:val="Normal"/>
    <w:uiPriority w:val="99"/>
    <w:unhideWhenUsed/>
    <w:rsid w:val="0082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2739"/>
  </w:style>
  <w:style w:type="character" w:styleId="HTMLCode">
    <w:name w:val="HTML Code"/>
    <w:basedOn w:val="DefaultParagraphFont"/>
    <w:uiPriority w:val="99"/>
    <w:semiHidden/>
    <w:unhideWhenUsed/>
    <w:rsid w:val="00822739"/>
    <w:rPr>
      <w:rFonts w:ascii="Courier New" w:eastAsia="Times New Roman" w:hAnsi="Courier New" w:cs="Courier New"/>
      <w:sz w:val="20"/>
      <w:szCs w:val="20"/>
    </w:rPr>
  </w:style>
  <w:style w:type="character" w:customStyle="1" w:styleId="desc">
    <w:name w:val="desc"/>
    <w:basedOn w:val="DefaultParagraphFont"/>
    <w:rsid w:val="002B7B09"/>
  </w:style>
  <w:style w:type="paragraph" w:styleId="Title">
    <w:name w:val="Title"/>
    <w:basedOn w:val="Normal"/>
    <w:next w:val="Normal"/>
    <w:link w:val="TitleChar"/>
    <w:uiPriority w:val="10"/>
    <w:qFormat/>
    <w:rsid w:val="00990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EB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0E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E506D9C0288448950D5641B486D044" ma:contentTypeVersion="0" ma:contentTypeDescription="Create a new document." ma:contentTypeScope="" ma:versionID="d30f30c4119a4cc08797ccd714b03db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3EB37-C036-4F4E-8E1F-171282A6A9EA}">
  <ds:schemaRefs>
    <ds:schemaRef ds:uri="http://www.w3.org/XML/1998/namespace"/>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445E252-14C8-4C48-B960-BBC6ABB90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50B233-784C-4691-A7B9-25E760A463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ashok.k</dc:creator>
  <cp:lastModifiedBy>Dinoop Unnikrishnan</cp:lastModifiedBy>
  <cp:revision>9</cp:revision>
  <dcterms:created xsi:type="dcterms:W3CDTF">2013-01-15T10:25:00Z</dcterms:created>
  <dcterms:modified xsi:type="dcterms:W3CDTF">2015-02-26T07:39:00Z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0x01010022E506D9C0288448950D5641B486D044</vt:lpwstr>
  </property>
</Properties>
</file>